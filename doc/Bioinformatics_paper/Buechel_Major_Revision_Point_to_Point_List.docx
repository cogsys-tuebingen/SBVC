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D540AE" w:rsidRDefault="00D540AE" w:rsidP="00B63B78">
      <w:pPr>
        <w:jc w:val="center"/>
        <w:rPr>
          <w:b/>
          <w:color w:val="1F497D" w:themeColor="text2"/>
          <w:sz w:val="32"/>
          <w:lang w:val="en-US" w:eastAsia="de-DE"/>
        </w:rPr>
      </w:pPr>
      <w:r w:rsidRPr="00D540AE">
        <w:rPr>
          <w:b/>
          <w:color w:val="1F497D" w:themeColor="text2"/>
          <w:sz w:val="32"/>
          <w:lang w:val="en-US" w:eastAsia="de-DE"/>
        </w:rPr>
        <w:t>Point-to-point list</w:t>
      </w:r>
    </w:p>
    <w:p w:rsidR="00B8362F" w:rsidRPr="00B63B78" w:rsidRDefault="00B8362F" w:rsidP="00B63B78">
      <w:pPr>
        <w:jc w:val="both"/>
        <w:rPr>
          <w:color w:val="1F497D" w:themeColor="text2"/>
          <w:sz w:val="2"/>
          <w:lang w:val="en-US" w:eastAsia="de-DE"/>
        </w:rPr>
      </w:pPr>
    </w:p>
    <w:p w:rsidR="00A92DA6" w:rsidRPr="002C03A9" w:rsidRDefault="00846780" w:rsidP="00B63B78">
      <w:pPr>
        <w:jc w:val="both"/>
        <w:rPr>
          <w:color w:val="1F497D" w:themeColor="text2"/>
          <w:lang w:val="en-US" w:eastAsia="de-DE"/>
        </w:rPr>
      </w:pPr>
      <w:r w:rsidRPr="002C03A9">
        <w:rPr>
          <w:color w:val="1F497D" w:themeColor="text2"/>
          <w:lang w:val="en-US" w:eastAsia="de-DE"/>
        </w:rPr>
        <w:t xml:space="preserve">We have carefully read all reviewer comments and addressed each single one appropriately. </w:t>
      </w:r>
      <w:r w:rsidR="00E06DC4" w:rsidRPr="002C03A9">
        <w:rPr>
          <w:color w:val="1F497D" w:themeColor="text2"/>
          <w:lang w:val="en-US" w:eastAsia="de-DE"/>
        </w:rPr>
        <w:t>In the following, we would like to discuss all reviewer comments in detail. Therefore, we colored the reviewer comments in red and our answers/actions in blue below.</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1</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753850" w:rsidRDefault="0075385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1) General comments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The authors describe a converter between the systems biology modeling formats of </w:t>
      </w:r>
      <w:proofErr w:type="spellStart"/>
      <w:r w:rsidRPr="00F542DB">
        <w:rPr>
          <w:color w:val="C0504D" w:themeColor="accent2"/>
          <w:lang w:val="en-US"/>
        </w:rPr>
        <w:t>Biopax</w:t>
      </w:r>
      <w:proofErr w:type="spellEnd"/>
      <w:r w:rsidRPr="00F542DB">
        <w:rPr>
          <w:color w:val="C0504D" w:themeColor="accent2"/>
          <w:lang w:val="en-US"/>
        </w:rPr>
        <w:t xml:space="preserve"> and SBML. It is good to learn that the developers of competing data formats are pooling their resources in order to simplify the </w:t>
      </w:r>
      <w:proofErr w:type="spellStart"/>
      <w:r w:rsidRPr="00F542DB">
        <w:rPr>
          <w:color w:val="C0504D" w:themeColor="accent2"/>
          <w:lang w:val="en-US"/>
        </w:rPr>
        <w:t>modelling</w:t>
      </w:r>
      <w:proofErr w:type="spellEnd"/>
      <w:r w:rsidRPr="00F542DB">
        <w:rPr>
          <w:color w:val="C0504D" w:themeColor="accent2"/>
          <w:lang w:val="en-US"/>
        </w:rPr>
        <w:t xml:space="preserve"> process. Furthermore, it appears clear that the work in developing such a conversion tool has been performed thoroughly and is described clearly in the manuscript. However, it is difficult for the lay reader to understand the necessity for the competing formats from the manuscript provided. Upon reading the paper, a number of questions remain that are listed below.</w:t>
      </w:r>
    </w:p>
    <w:p w:rsidR="00734D4D" w:rsidRDefault="00734D4D"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2) Specific comments for revision</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a) </w:t>
      </w:r>
      <w:proofErr w:type="gramStart"/>
      <w:r w:rsidRPr="00F542DB">
        <w:rPr>
          <w:color w:val="C0504D" w:themeColor="accent2"/>
          <w:lang w:val="en-US"/>
        </w:rPr>
        <w:t>major</w:t>
      </w:r>
      <w:proofErr w:type="gramEnd"/>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Overall, it is unclear who the target audience for such a paper would be and why the converter is necessary. Without this additional contextualization, the manuscript itself reads as a rather dry technical note that would be of little interest to the general readership of the journal. Could the authors please therefore give more consideration to the following questions?</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Why is a converter necessary? Are competing formats necessary?</w:t>
      </w:r>
    </w:p>
    <w:p w:rsidR="00B63B78" w:rsidRPr="00B63B78" w:rsidRDefault="00B63B78" w:rsidP="00B63B78">
      <w:pPr>
        <w:pStyle w:val="HTMLVorformatiert"/>
        <w:jc w:val="both"/>
        <w:rPr>
          <w:color w:val="C0504D" w:themeColor="accent2"/>
          <w:lang w:val="en-US"/>
        </w:rPr>
      </w:pPr>
    </w:p>
    <w:p w:rsidR="00987CF9" w:rsidRDefault="00A87FC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and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are competing formats in systems biology modeling. </w:t>
      </w:r>
      <w:r w:rsidR="0070486A">
        <w:rPr>
          <w:rFonts w:asciiTheme="minorHAnsi" w:eastAsiaTheme="minorHAnsi" w:hAnsiTheme="minorHAnsi" w:cstheme="minorBidi"/>
          <w:color w:val="1F497D" w:themeColor="text2"/>
          <w:sz w:val="22"/>
          <w:szCs w:val="22"/>
          <w:lang w:val="en-US"/>
        </w:rPr>
        <w:t>SBML is mostly used for quantitative modeling</w:t>
      </w:r>
      <w:r w:rsidR="00B66909">
        <w:rPr>
          <w:rFonts w:asciiTheme="minorHAnsi" w:eastAsiaTheme="minorHAnsi" w:hAnsiTheme="minorHAnsi" w:cstheme="minorBidi"/>
          <w:color w:val="1F497D" w:themeColor="text2"/>
          <w:sz w:val="22"/>
          <w:szCs w:val="22"/>
          <w:lang w:val="en-US"/>
        </w:rPr>
        <w:t xml:space="preserve"> and simulation,</w:t>
      </w:r>
      <w:r w:rsidR="0070486A">
        <w:rPr>
          <w:rFonts w:asciiTheme="minorHAnsi" w:eastAsiaTheme="minorHAnsi" w:hAnsiTheme="minorHAnsi" w:cstheme="minorBidi"/>
          <w:color w:val="1F497D" w:themeColor="text2"/>
          <w:sz w:val="22"/>
          <w:szCs w:val="22"/>
          <w:lang w:val="en-US"/>
        </w:rPr>
        <w:t xml:space="preserve"> and </w:t>
      </w:r>
      <w:proofErr w:type="spellStart"/>
      <w:r w:rsidR="0070486A">
        <w:rPr>
          <w:rFonts w:asciiTheme="minorHAnsi" w:eastAsiaTheme="minorHAnsi" w:hAnsiTheme="minorHAnsi" w:cstheme="minorBidi"/>
          <w:color w:val="1F497D" w:themeColor="text2"/>
          <w:sz w:val="22"/>
          <w:szCs w:val="22"/>
          <w:lang w:val="en-US"/>
        </w:rPr>
        <w:t>BioPAX</w:t>
      </w:r>
      <w:proofErr w:type="spellEnd"/>
      <w:r w:rsidR="0070486A">
        <w:rPr>
          <w:rFonts w:asciiTheme="minorHAnsi" w:eastAsiaTheme="minorHAnsi" w:hAnsiTheme="minorHAnsi" w:cstheme="minorBidi"/>
          <w:color w:val="1F497D" w:themeColor="text2"/>
          <w:sz w:val="22"/>
          <w:szCs w:val="22"/>
          <w:lang w:val="en-US"/>
        </w:rPr>
        <w:t xml:space="preserve"> for qualitative </w:t>
      </w:r>
      <w:r w:rsidR="00527487">
        <w:rPr>
          <w:rFonts w:asciiTheme="minorHAnsi" w:eastAsiaTheme="minorHAnsi" w:hAnsiTheme="minorHAnsi" w:cstheme="minorBidi"/>
          <w:color w:val="1F497D" w:themeColor="text2"/>
          <w:sz w:val="22"/>
          <w:szCs w:val="22"/>
          <w:lang w:val="en-US"/>
        </w:rPr>
        <w:t>description</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of pathway relationships</w:t>
      </w:r>
      <w:r w:rsidR="0070486A">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 xml:space="preserve">There are two publications that further discuss the difference between those formats in detail: </w:t>
      </w:r>
      <w:r w:rsidR="003903C4">
        <w:rPr>
          <w:rFonts w:asciiTheme="minorHAnsi" w:eastAsiaTheme="minorHAnsi" w:hAnsiTheme="minorHAnsi" w:cstheme="minorBidi"/>
          <w:color w:val="1F497D" w:themeColor="text2"/>
          <w:sz w:val="22"/>
          <w:szCs w:val="22"/>
          <w:lang w:val="en-US"/>
        </w:rPr>
        <w:t>Bauer-</w:t>
      </w:r>
      <w:proofErr w:type="spellStart"/>
      <w:r w:rsidR="003903C4">
        <w:rPr>
          <w:rFonts w:asciiTheme="minorHAnsi" w:eastAsiaTheme="minorHAnsi" w:hAnsiTheme="minorHAnsi" w:cstheme="minorBidi"/>
          <w:color w:val="1F497D" w:themeColor="text2"/>
          <w:sz w:val="22"/>
          <w:szCs w:val="22"/>
          <w:lang w:val="en-US"/>
        </w:rPr>
        <w:t>Mehren</w:t>
      </w:r>
      <w:proofErr w:type="spellEnd"/>
      <w:r w:rsidR="00B66909">
        <w:rPr>
          <w:rFonts w:asciiTheme="minorHAnsi" w:eastAsiaTheme="minorHAnsi" w:hAnsiTheme="minorHAnsi" w:cstheme="minorBidi"/>
          <w:color w:val="1F497D" w:themeColor="text2"/>
          <w:sz w:val="22"/>
          <w:szCs w:val="22"/>
          <w:lang w:val="en-US"/>
        </w:rPr>
        <w:t xml:space="preserve"> et</w:t>
      </w:r>
      <w:r w:rsidR="003903C4">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 xml:space="preserve">al. and </w:t>
      </w:r>
      <w:proofErr w:type="spellStart"/>
      <w:r w:rsidR="003903C4">
        <w:rPr>
          <w:rFonts w:asciiTheme="minorHAnsi" w:eastAsiaTheme="minorHAnsi" w:hAnsiTheme="minorHAnsi" w:cstheme="minorBidi"/>
          <w:color w:val="1F497D" w:themeColor="text2"/>
          <w:sz w:val="22"/>
          <w:szCs w:val="22"/>
          <w:lang w:val="en-US"/>
        </w:rPr>
        <w:t>Strömbäck</w:t>
      </w:r>
      <w:proofErr w:type="spellEnd"/>
      <w:r w:rsidR="00B66909">
        <w:rPr>
          <w:rFonts w:asciiTheme="minorHAnsi" w:eastAsiaTheme="minorHAnsi" w:hAnsiTheme="minorHAnsi" w:cstheme="minorBidi"/>
          <w:color w:val="1F497D" w:themeColor="text2"/>
          <w:sz w:val="22"/>
          <w:szCs w:val="22"/>
          <w:lang w:val="en-US"/>
        </w:rPr>
        <w:t xml:space="preserve"> et al. Both of them are now also cited in the manuscript. </w:t>
      </w:r>
      <w:r w:rsidR="00527487">
        <w:rPr>
          <w:rFonts w:asciiTheme="minorHAnsi" w:eastAsiaTheme="minorHAnsi" w:hAnsiTheme="minorHAnsi" w:cstheme="minorBidi"/>
          <w:color w:val="1F497D" w:themeColor="text2"/>
          <w:sz w:val="22"/>
          <w:szCs w:val="22"/>
          <w:lang w:val="en-US"/>
        </w:rPr>
        <w:t>M</w:t>
      </w:r>
      <w:r w:rsidR="00F0641A">
        <w:rPr>
          <w:rFonts w:asciiTheme="minorHAnsi" w:eastAsiaTheme="minorHAnsi" w:hAnsiTheme="minorHAnsi" w:cstheme="minorBidi"/>
          <w:color w:val="1F497D" w:themeColor="text2"/>
          <w:sz w:val="22"/>
          <w:szCs w:val="22"/>
          <w:lang w:val="en-US"/>
        </w:rPr>
        <w:t xml:space="preserve">any databases and programs were established for </w:t>
      </w:r>
      <w:r w:rsidR="00527487">
        <w:rPr>
          <w:rFonts w:asciiTheme="minorHAnsi" w:eastAsiaTheme="minorHAnsi" w:hAnsiTheme="minorHAnsi" w:cstheme="minorBidi"/>
          <w:color w:val="1F497D" w:themeColor="text2"/>
          <w:sz w:val="22"/>
          <w:szCs w:val="22"/>
          <w:lang w:val="en-US"/>
        </w:rPr>
        <w:t>either one of the</w:t>
      </w:r>
      <w:r w:rsidR="00F0641A">
        <w:rPr>
          <w:rFonts w:asciiTheme="minorHAnsi" w:eastAsiaTheme="minorHAnsi" w:hAnsiTheme="minorHAnsi" w:cstheme="minorBidi"/>
          <w:color w:val="1F497D" w:themeColor="text2"/>
          <w:sz w:val="22"/>
          <w:szCs w:val="22"/>
          <w:lang w:val="en-US"/>
        </w:rPr>
        <w:t xml:space="preserve"> two languages. For instance,</w:t>
      </w:r>
      <w:r w:rsidR="00651C88">
        <w:rPr>
          <w:rFonts w:asciiTheme="minorHAnsi" w:eastAsiaTheme="minorHAnsi" w:hAnsiTheme="minorHAnsi" w:cstheme="minorBidi"/>
          <w:color w:val="1F497D" w:themeColor="text2"/>
          <w:sz w:val="22"/>
          <w:szCs w:val="22"/>
          <w:lang w:val="en-US"/>
        </w:rPr>
        <w:t xml:space="preserve"> </w:t>
      </w:r>
      <w:proofErr w:type="spellStart"/>
      <w:r w:rsidR="00941ED9">
        <w:rPr>
          <w:rFonts w:asciiTheme="minorHAnsi" w:eastAsiaTheme="minorHAnsi" w:hAnsiTheme="minorHAnsi" w:cstheme="minorBidi"/>
          <w:color w:val="1F497D" w:themeColor="text2"/>
          <w:sz w:val="22"/>
          <w:szCs w:val="22"/>
          <w:lang w:val="en-US"/>
        </w:rPr>
        <w:t>MetaCrop</w:t>
      </w:r>
      <w:proofErr w:type="spellEnd"/>
      <w:r w:rsidR="00941ED9">
        <w:rPr>
          <w:rFonts w:asciiTheme="minorHAnsi" w:eastAsiaTheme="minorHAnsi" w:hAnsiTheme="minorHAnsi" w:cstheme="minorBidi"/>
          <w:color w:val="1F497D" w:themeColor="text2"/>
          <w:sz w:val="22"/>
          <w:szCs w:val="22"/>
          <w:lang w:val="en-US"/>
        </w:rPr>
        <w:t xml:space="preserve"> </w:t>
      </w:r>
      <w:r w:rsidR="006A0084">
        <w:rPr>
          <w:rFonts w:asciiTheme="minorHAnsi" w:eastAsiaTheme="minorHAnsi" w:hAnsiTheme="minorHAnsi" w:cstheme="minorBidi"/>
          <w:color w:val="1F497D" w:themeColor="text2"/>
          <w:sz w:val="22"/>
          <w:szCs w:val="22"/>
          <w:lang w:val="en-US"/>
        </w:rPr>
        <w:t xml:space="preserve">and </w:t>
      </w:r>
      <w:r w:rsidR="00941ED9">
        <w:rPr>
          <w:rFonts w:asciiTheme="minorHAnsi" w:eastAsiaTheme="minorHAnsi" w:hAnsiTheme="minorHAnsi" w:cstheme="minorBidi"/>
          <w:color w:val="1F497D" w:themeColor="text2"/>
          <w:sz w:val="22"/>
          <w:szCs w:val="22"/>
          <w:lang w:val="en-US"/>
        </w:rPr>
        <w:t>SABIO-RK e</w:t>
      </w:r>
      <w:r w:rsidR="00651C88">
        <w:rPr>
          <w:rFonts w:asciiTheme="minorHAnsi" w:eastAsiaTheme="minorHAnsi" w:hAnsiTheme="minorHAnsi" w:cstheme="minorBidi"/>
          <w:color w:val="1F497D" w:themeColor="text2"/>
          <w:sz w:val="22"/>
          <w:szCs w:val="22"/>
          <w:lang w:val="en-US"/>
        </w:rPr>
        <w:t xml:space="preserve">xclusively provide their models with SBML but not with </w:t>
      </w:r>
      <w:proofErr w:type="spellStart"/>
      <w:r w:rsidR="00651C88">
        <w:rPr>
          <w:rFonts w:asciiTheme="minorHAnsi" w:eastAsiaTheme="minorHAnsi" w:hAnsiTheme="minorHAnsi" w:cstheme="minorBidi"/>
          <w:color w:val="1F497D" w:themeColor="text2"/>
          <w:sz w:val="22"/>
          <w:szCs w:val="22"/>
          <w:lang w:val="en-US"/>
        </w:rPr>
        <w:t>BioPAX</w:t>
      </w:r>
      <w:proofErr w:type="spellEnd"/>
      <w:r w:rsidR="00527487">
        <w:rPr>
          <w:rFonts w:asciiTheme="minorHAnsi" w:eastAsiaTheme="minorHAnsi" w:hAnsiTheme="minorHAnsi" w:cstheme="minorBidi"/>
          <w:color w:val="1F497D" w:themeColor="text2"/>
          <w:sz w:val="22"/>
          <w:szCs w:val="22"/>
          <w:lang w:val="en-US"/>
        </w:rPr>
        <w:t xml:space="preserve"> because they contain mathematical expressions for dynamic simulation that cannot be represented in </w:t>
      </w:r>
      <w:proofErr w:type="spellStart"/>
      <w:r w:rsidR="00527487">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w:t>
      </w:r>
      <w:r w:rsidR="00987CF9">
        <w:rPr>
          <w:rFonts w:asciiTheme="minorHAnsi" w:eastAsiaTheme="minorHAnsi" w:hAnsiTheme="minorHAnsi" w:cstheme="minorBidi"/>
          <w:color w:val="1F497D" w:themeColor="text2"/>
          <w:sz w:val="22"/>
          <w:szCs w:val="22"/>
          <w:lang w:val="en-US"/>
        </w:rPr>
        <w:t xml:space="preserve">Following, this information get lost during conversions from SBML to </w:t>
      </w:r>
      <w:proofErr w:type="spellStart"/>
      <w:r w:rsidR="00987CF9">
        <w:rPr>
          <w:rFonts w:asciiTheme="minorHAnsi" w:eastAsiaTheme="minorHAnsi" w:hAnsiTheme="minorHAnsi" w:cstheme="minorBidi"/>
          <w:color w:val="1F497D" w:themeColor="text2"/>
          <w:sz w:val="22"/>
          <w:szCs w:val="22"/>
          <w:lang w:val="en-US"/>
        </w:rPr>
        <w:t>BioPAX</w:t>
      </w:r>
      <w:proofErr w:type="spellEnd"/>
      <w:r w:rsidR="00987CF9">
        <w:rPr>
          <w:rFonts w:asciiTheme="minorHAnsi" w:eastAsiaTheme="minorHAnsi" w:hAnsiTheme="minorHAnsi" w:cstheme="minorBidi"/>
          <w:color w:val="1F497D" w:themeColor="text2"/>
          <w:sz w:val="22"/>
          <w:szCs w:val="22"/>
          <w:lang w:val="en-US"/>
        </w:rPr>
        <w:t xml:space="preserve">. </w:t>
      </w:r>
    </w:p>
    <w:p w:rsidR="00A87FCC" w:rsidRDefault="00987CF9"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w:t>
      </w:r>
      <w:r w:rsidR="00651C88">
        <w:rPr>
          <w:rFonts w:asciiTheme="minorHAnsi" w:eastAsiaTheme="minorHAnsi" w:hAnsiTheme="minorHAnsi" w:cstheme="minorBidi"/>
          <w:color w:val="1F497D" w:themeColor="text2"/>
          <w:sz w:val="22"/>
          <w:szCs w:val="22"/>
          <w:lang w:val="en-US"/>
        </w:rPr>
        <w:t xml:space="preserve">here exist several converters from SBML to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For the other conversion direction</w:t>
      </w:r>
      <w:r w:rsidR="006270B0">
        <w:rPr>
          <w:rFonts w:asciiTheme="minorHAnsi" w:eastAsiaTheme="minorHAnsi" w:hAnsiTheme="minorHAnsi" w:cstheme="minorBidi"/>
          <w:color w:val="1F497D" w:themeColor="text2"/>
          <w:sz w:val="22"/>
          <w:szCs w:val="22"/>
          <w:lang w:val="en-US"/>
        </w:rPr>
        <w:t>,</w:t>
      </w:r>
      <w:r w:rsidR="00651C88">
        <w:rPr>
          <w:rFonts w:asciiTheme="minorHAnsi" w:eastAsiaTheme="minorHAnsi" w:hAnsiTheme="minorHAnsi" w:cstheme="minorBidi"/>
          <w:color w:val="1F497D" w:themeColor="text2"/>
          <w:sz w:val="22"/>
          <w:szCs w:val="22"/>
          <w:lang w:val="en-US"/>
        </w:rPr>
        <w:t xml:space="preserve"> there exist just a few converters which deliver incomplete or wrong results. Following, t</w:t>
      </w:r>
      <w:r w:rsidR="00906FB0">
        <w:rPr>
          <w:rFonts w:asciiTheme="minorHAnsi" w:eastAsiaTheme="minorHAnsi" w:hAnsiTheme="minorHAnsi" w:cstheme="minorBidi"/>
          <w:color w:val="1F497D" w:themeColor="text2"/>
          <w:sz w:val="22"/>
          <w:szCs w:val="22"/>
          <w:lang w:val="en-US"/>
        </w:rPr>
        <w:t xml:space="preserve">he </w:t>
      </w:r>
      <w:r w:rsidR="00651C88">
        <w:rPr>
          <w:rFonts w:asciiTheme="minorHAnsi" w:eastAsiaTheme="minorHAnsi" w:hAnsiTheme="minorHAnsi" w:cstheme="minorBidi"/>
          <w:color w:val="1F497D" w:themeColor="text2"/>
          <w:sz w:val="22"/>
          <w:szCs w:val="22"/>
          <w:lang w:val="en-US"/>
        </w:rPr>
        <w:t xml:space="preserve">pathways from databases, like </w:t>
      </w:r>
      <w:r w:rsidR="00906FB0">
        <w:rPr>
          <w:rFonts w:asciiTheme="minorHAnsi" w:eastAsiaTheme="minorHAnsi" w:hAnsiTheme="minorHAnsi" w:cstheme="minorBidi"/>
          <w:color w:val="1F497D" w:themeColor="text2"/>
          <w:sz w:val="22"/>
          <w:szCs w:val="22"/>
          <w:lang w:val="en-US"/>
        </w:rPr>
        <w:t xml:space="preserve">Nature Pathway Interaction Database or </w:t>
      </w:r>
      <w:proofErr w:type="spellStart"/>
      <w:r w:rsidR="00906FB0">
        <w:rPr>
          <w:rFonts w:asciiTheme="minorHAnsi" w:eastAsiaTheme="minorHAnsi" w:hAnsiTheme="minorHAnsi" w:cstheme="minorBidi"/>
          <w:color w:val="1F497D" w:themeColor="text2"/>
          <w:sz w:val="22"/>
          <w:szCs w:val="22"/>
          <w:lang w:val="en-US"/>
        </w:rPr>
        <w:t>MetaCyc</w:t>
      </w:r>
      <w:proofErr w:type="spellEnd"/>
      <w:r w:rsidR="00906FB0">
        <w:rPr>
          <w:rFonts w:asciiTheme="minorHAnsi" w:eastAsiaTheme="minorHAnsi" w:hAnsiTheme="minorHAnsi" w:cstheme="minorBidi"/>
          <w:color w:val="1F497D" w:themeColor="text2"/>
          <w:sz w:val="22"/>
          <w:szCs w:val="22"/>
          <w:lang w:val="en-US"/>
        </w:rPr>
        <w:t xml:space="preserve"> </w:t>
      </w:r>
      <w:r w:rsidR="00651C88">
        <w:rPr>
          <w:rFonts w:asciiTheme="minorHAnsi" w:eastAsiaTheme="minorHAnsi" w:hAnsiTheme="minorHAnsi" w:cstheme="minorBidi"/>
          <w:color w:val="1F497D" w:themeColor="text2"/>
          <w:sz w:val="22"/>
          <w:szCs w:val="22"/>
          <w:lang w:val="en-US"/>
        </w:rPr>
        <w:t>providing their models with</w:t>
      </w:r>
      <w:r w:rsidR="00906FB0">
        <w:rPr>
          <w:rFonts w:asciiTheme="minorHAnsi" w:eastAsiaTheme="minorHAnsi" w:hAnsiTheme="minorHAnsi" w:cstheme="minorBidi"/>
          <w:color w:val="1F497D" w:themeColor="text2"/>
          <w:sz w:val="22"/>
          <w:szCs w:val="22"/>
          <w:lang w:val="en-US"/>
        </w:rPr>
        <w:t xml:space="preserve"> </w:t>
      </w:r>
      <w:proofErr w:type="spellStart"/>
      <w:r w:rsidR="00906FB0">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and not with SBML, cannot be easily used for SBML modeling. This is why a converter from </w:t>
      </w:r>
      <w:proofErr w:type="spellStart"/>
      <w:r w:rsidR="00651C88">
        <w:rPr>
          <w:rFonts w:asciiTheme="minorHAnsi" w:eastAsiaTheme="minorHAnsi" w:hAnsiTheme="minorHAnsi" w:cstheme="minorBidi"/>
          <w:color w:val="1F497D" w:themeColor="text2"/>
          <w:sz w:val="22"/>
          <w:szCs w:val="22"/>
          <w:lang w:val="en-US"/>
        </w:rPr>
        <w:t>BioPAX</w:t>
      </w:r>
      <w:proofErr w:type="spellEnd"/>
      <w:r w:rsidR="00651C88">
        <w:rPr>
          <w:rFonts w:asciiTheme="minorHAnsi" w:eastAsiaTheme="minorHAnsi" w:hAnsiTheme="minorHAnsi" w:cstheme="minorBidi"/>
          <w:color w:val="1F497D" w:themeColor="text2"/>
          <w:sz w:val="22"/>
          <w:szCs w:val="22"/>
          <w:lang w:val="en-US"/>
        </w:rPr>
        <w:t xml:space="preserve"> to SBML is so important. Another need for creating this converter is the development of the Q</w:t>
      </w:r>
      <w:r w:rsidR="0070486A">
        <w:rPr>
          <w:rFonts w:asciiTheme="minorHAnsi" w:eastAsiaTheme="minorHAnsi" w:hAnsiTheme="minorHAnsi" w:cstheme="minorBidi"/>
          <w:color w:val="1F497D" w:themeColor="text2"/>
          <w:sz w:val="22"/>
          <w:szCs w:val="22"/>
          <w:lang w:val="en-US"/>
        </w:rPr>
        <w:t xml:space="preserve">ualitative </w:t>
      </w:r>
      <w:r w:rsidR="00651C88">
        <w:rPr>
          <w:rFonts w:asciiTheme="minorHAnsi" w:eastAsiaTheme="minorHAnsi" w:hAnsiTheme="minorHAnsi" w:cstheme="minorBidi"/>
          <w:color w:val="1F497D" w:themeColor="text2"/>
          <w:sz w:val="22"/>
          <w:szCs w:val="22"/>
          <w:lang w:val="en-US"/>
        </w:rPr>
        <w:t>Mo</w:t>
      </w:r>
      <w:r w:rsidR="0070486A">
        <w:rPr>
          <w:rFonts w:asciiTheme="minorHAnsi" w:eastAsiaTheme="minorHAnsi" w:hAnsiTheme="minorHAnsi" w:cstheme="minorBidi"/>
          <w:color w:val="1F497D" w:themeColor="text2"/>
          <w:sz w:val="22"/>
          <w:szCs w:val="22"/>
          <w:lang w:val="en-US"/>
        </w:rPr>
        <w:t>dels</w:t>
      </w:r>
      <w:r w:rsidR="00651C88">
        <w:rPr>
          <w:rFonts w:asciiTheme="minorHAnsi" w:eastAsiaTheme="minorHAnsi" w:hAnsiTheme="minorHAnsi" w:cstheme="minorBidi"/>
          <w:color w:val="1F497D" w:themeColor="text2"/>
          <w:sz w:val="22"/>
          <w:szCs w:val="22"/>
          <w:lang w:val="en-US"/>
        </w:rPr>
        <w:t xml:space="preserve"> extension which now allows </w:t>
      </w:r>
      <w:r w:rsidR="006270B0">
        <w:rPr>
          <w:rFonts w:asciiTheme="minorHAnsi" w:eastAsiaTheme="minorHAnsi" w:hAnsiTheme="minorHAnsi" w:cstheme="minorBidi"/>
          <w:color w:val="1F497D" w:themeColor="text2"/>
          <w:sz w:val="22"/>
          <w:szCs w:val="22"/>
          <w:lang w:val="en-US"/>
        </w:rPr>
        <w:t>the building of</w:t>
      </w:r>
      <w:r w:rsidR="00651C88">
        <w:rPr>
          <w:rFonts w:asciiTheme="minorHAnsi" w:eastAsiaTheme="minorHAnsi" w:hAnsiTheme="minorHAnsi" w:cstheme="minorBidi"/>
          <w:color w:val="1F497D" w:themeColor="text2"/>
          <w:sz w:val="22"/>
          <w:szCs w:val="22"/>
          <w:lang w:val="en-US"/>
        </w:rPr>
        <w:t xml:space="preserve"> qualitative models with SBML, too</w:t>
      </w:r>
      <w:r w:rsidR="0070486A">
        <w:rPr>
          <w:rFonts w:asciiTheme="minorHAnsi" w:eastAsiaTheme="minorHAnsi" w:hAnsiTheme="minorHAnsi" w:cstheme="minorBidi"/>
          <w:color w:val="1F497D" w:themeColor="text2"/>
          <w:sz w:val="22"/>
          <w:szCs w:val="22"/>
          <w:lang w:val="en-US"/>
        </w:rPr>
        <w:t xml:space="preserve">. </w:t>
      </w:r>
    </w:p>
    <w:p w:rsidR="00941ED9" w:rsidRDefault="00941ED9" w:rsidP="00B63B78">
      <w:pPr>
        <w:pStyle w:val="HTMLVorformatiert"/>
        <w:jc w:val="both"/>
        <w:rPr>
          <w:rFonts w:asciiTheme="minorHAnsi" w:eastAsiaTheme="minorHAnsi" w:hAnsiTheme="minorHAnsi" w:cstheme="minorBidi"/>
          <w:color w:val="1F497D" w:themeColor="text2"/>
          <w:sz w:val="22"/>
          <w:szCs w:val="22"/>
          <w:lang w:val="en-US"/>
        </w:rPr>
      </w:pPr>
    </w:p>
    <w:p w:rsidR="00941ED9" w:rsidRPr="00B66909" w:rsidRDefault="00B66909"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We have changed the introduction to more clearly describe and emphasize the need for such a converter.</w:t>
      </w:r>
    </w:p>
    <w:p w:rsidR="00A87FCC" w:rsidRDefault="00A87FCC" w:rsidP="00B63B78">
      <w:pPr>
        <w:pStyle w:val="HTMLVorformatiert"/>
        <w:jc w:val="both"/>
        <w:rPr>
          <w:ins w:id="0" w:author="wrzodek" w:date="2012-07-26T13:02:00Z"/>
          <w:rFonts w:asciiTheme="minorHAnsi" w:eastAsiaTheme="minorHAnsi" w:hAnsiTheme="minorHAnsi" w:cstheme="minorBidi"/>
          <w:color w:val="1F497D" w:themeColor="text2"/>
          <w:sz w:val="22"/>
          <w:szCs w:val="22"/>
          <w:lang w:val="en-US"/>
        </w:rPr>
      </w:pPr>
    </w:p>
    <w:p w:rsidR="00B66909" w:rsidRDefault="00527487" w:rsidP="00B63B78">
      <w:pPr>
        <w:autoSpaceDE w:val="0"/>
        <w:autoSpaceDN w:val="0"/>
        <w:adjustRightInd w:val="0"/>
        <w:spacing w:after="0" w:line="240" w:lineRule="auto"/>
        <w:jc w:val="both"/>
        <w:rPr>
          <w:i/>
          <w:color w:val="1F497D" w:themeColor="text2"/>
          <w:lang w:val="en-US"/>
        </w:rPr>
      </w:pPr>
      <w:proofErr w:type="gramStart"/>
      <w:r w:rsidRPr="00B8362F">
        <w:rPr>
          <w:i/>
          <w:color w:val="1F497D" w:themeColor="text2"/>
          <w:lang w:val="en-US" w:eastAsia="de-DE"/>
        </w:rPr>
        <w:t xml:space="preserve">Bauer-Mehren, A., </w:t>
      </w:r>
      <w:proofErr w:type="spellStart"/>
      <w:r w:rsidRPr="00B8362F">
        <w:rPr>
          <w:i/>
          <w:color w:val="1F497D" w:themeColor="text2"/>
          <w:lang w:val="en-US" w:eastAsia="de-DE"/>
        </w:rPr>
        <w:t>Furlong</w:t>
      </w:r>
      <w:proofErr w:type="spellEnd"/>
      <w:r w:rsidRPr="00B8362F">
        <w:rPr>
          <w:i/>
          <w:color w:val="1F497D" w:themeColor="text2"/>
          <w:lang w:val="en-US" w:eastAsia="de-DE"/>
        </w:rPr>
        <w:t xml:space="preserve">, L. I., </w:t>
      </w:r>
      <w:proofErr w:type="spellStart"/>
      <w:r w:rsidRPr="00B8362F">
        <w:rPr>
          <w:i/>
          <w:color w:val="1F497D" w:themeColor="text2"/>
          <w:lang w:val="en-US" w:eastAsia="de-DE"/>
        </w:rPr>
        <w:t>and</w:t>
      </w:r>
      <w:proofErr w:type="spellEnd"/>
      <w:r w:rsidRPr="00B8362F">
        <w:rPr>
          <w:i/>
          <w:color w:val="1F497D" w:themeColor="text2"/>
          <w:lang w:val="en-US" w:eastAsia="de-DE"/>
        </w:rPr>
        <w:t xml:space="preserve"> Sanz, F. (2009).</w:t>
      </w:r>
      <w:proofErr w:type="gramEnd"/>
      <w:r w:rsidRPr="00B8362F">
        <w:rPr>
          <w:i/>
          <w:color w:val="1F497D" w:themeColor="text2"/>
          <w:lang w:val="en-US" w:eastAsia="de-DE"/>
        </w:rPr>
        <w:t xml:space="preserve"> Pathway databases and tools for their exploitation: benefits, current limitations and challenges. Mol </w:t>
      </w:r>
      <w:proofErr w:type="spellStart"/>
      <w:r w:rsidRPr="00B8362F">
        <w:rPr>
          <w:i/>
          <w:color w:val="1F497D" w:themeColor="text2"/>
          <w:lang w:val="en-US" w:eastAsia="de-DE"/>
        </w:rPr>
        <w:t>Syst</w:t>
      </w:r>
      <w:proofErr w:type="spellEnd"/>
      <w:r w:rsidRPr="00B8362F">
        <w:rPr>
          <w:i/>
          <w:color w:val="1F497D" w:themeColor="text2"/>
          <w:lang w:val="en-US" w:eastAsia="de-DE"/>
        </w:rPr>
        <w:t xml:space="preserve"> </w:t>
      </w:r>
      <w:proofErr w:type="spellStart"/>
      <w:r w:rsidRPr="00B8362F">
        <w:rPr>
          <w:i/>
          <w:color w:val="1F497D" w:themeColor="text2"/>
          <w:lang w:val="en-US" w:eastAsia="de-DE"/>
        </w:rPr>
        <w:t>Biol</w:t>
      </w:r>
      <w:proofErr w:type="spellEnd"/>
      <w:r w:rsidRPr="00B8362F">
        <w:rPr>
          <w:i/>
          <w:color w:val="1F497D" w:themeColor="text2"/>
          <w:lang w:val="en-US" w:eastAsia="de-DE"/>
        </w:rPr>
        <w:t xml:space="preserve">, 5, </w:t>
      </w:r>
      <w:r w:rsidRPr="00B8362F">
        <w:rPr>
          <w:i/>
          <w:color w:val="1F497D" w:themeColor="text2"/>
          <w:lang w:val="en-US"/>
        </w:rPr>
        <w:t>290.</w:t>
      </w:r>
      <w:r w:rsidR="00B63B78">
        <w:rPr>
          <w:i/>
          <w:color w:val="1F497D" w:themeColor="text2"/>
          <w:lang w:val="en-US"/>
        </w:rPr>
        <w:t xml:space="preserve"> </w:t>
      </w:r>
    </w:p>
    <w:p w:rsidR="00B63B78" w:rsidRPr="00B8362F" w:rsidRDefault="00B63B78" w:rsidP="00B63B78">
      <w:pPr>
        <w:autoSpaceDE w:val="0"/>
        <w:autoSpaceDN w:val="0"/>
        <w:adjustRightInd w:val="0"/>
        <w:spacing w:after="0" w:line="240" w:lineRule="auto"/>
        <w:jc w:val="both"/>
        <w:rPr>
          <w:i/>
          <w:color w:val="1F497D" w:themeColor="text2"/>
          <w:lang w:val="en-US"/>
        </w:rPr>
      </w:pPr>
      <w:r>
        <w:rPr>
          <w:i/>
          <w:color w:val="1F497D" w:themeColor="text2"/>
          <w:lang w:val="en-US"/>
        </w:rPr>
        <w:t>(</w:t>
      </w:r>
      <w:hyperlink r:id="rId6" w:history="1">
        <w:r w:rsidRPr="00B63B78">
          <w:rPr>
            <w:rStyle w:val="Hyperlink"/>
            <w:i/>
            <w:lang w:val="en-US"/>
          </w:rPr>
          <w:t>http://www.ncbi.nlm.nih.gov/pubmed/19638971</w:t>
        </w:r>
      </w:hyperlink>
      <w:r>
        <w:rPr>
          <w:i/>
          <w:color w:val="1F497D" w:themeColor="text2"/>
          <w:lang w:val="en-US"/>
        </w:rPr>
        <w:t>)</w:t>
      </w:r>
    </w:p>
    <w:p w:rsidR="00527487" w:rsidRDefault="00527487" w:rsidP="00B63B78">
      <w:pPr>
        <w:autoSpaceDE w:val="0"/>
        <w:autoSpaceDN w:val="0"/>
        <w:adjustRightInd w:val="0"/>
        <w:spacing w:after="0" w:line="240" w:lineRule="auto"/>
        <w:jc w:val="both"/>
        <w:rPr>
          <w:i/>
          <w:color w:val="1F497D" w:themeColor="text2"/>
          <w:lang w:val="en-US" w:eastAsia="de-DE"/>
        </w:rPr>
      </w:pPr>
      <w:proofErr w:type="spellStart"/>
      <w:proofErr w:type="gramStart"/>
      <w:r w:rsidRPr="00B8362F">
        <w:rPr>
          <w:i/>
          <w:color w:val="1F497D" w:themeColor="text2"/>
          <w:lang w:val="en-US" w:eastAsia="de-DE"/>
        </w:rPr>
        <w:lastRenderedPageBreak/>
        <w:t>Strömbäck</w:t>
      </w:r>
      <w:proofErr w:type="spellEnd"/>
      <w:r w:rsidRPr="00B8362F">
        <w:rPr>
          <w:i/>
          <w:color w:val="1F497D" w:themeColor="text2"/>
          <w:lang w:val="en-US" w:eastAsia="de-DE"/>
        </w:rPr>
        <w:t xml:space="preserve">, L. and </w:t>
      </w:r>
      <w:proofErr w:type="spellStart"/>
      <w:r w:rsidRPr="00B8362F">
        <w:rPr>
          <w:i/>
          <w:color w:val="1F497D" w:themeColor="text2"/>
          <w:lang w:val="en-US" w:eastAsia="de-DE"/>
        </w:rPr>
        <w:t>Lambrix</w:t>
      </w:r>
      <w:proofErr w:type="spellEnd"/>
      <w:r w:rsidRPr="00B8362F">
        <w:rPr>
          <w:i/>
          <w:color w:val="1F497D" w:themeColor="text2"/>
          <w:lang w:val="en-US" w:eastAsia="de-DE"/>
        </w:rPr>
        <w:t>, P. (2005).</w:t>
      </w:r>
      <w:proofErr w:type="gramEnd"/>
      <w:r w:rsidRPr="00B8362F">
        <w:rPr>
          <w:i/>
          <w:color w:val="1F497D" w:themeColor="text2"/>
          <w:lang w:val="en-US" w:eastAsia="de-DE"/>
        </w:rPr>
        <w:t xml:space="preserve"> Representations of molecular pathways: an evaluation of SBML, PSI MI and </w:t>
      </w:r>
      <w:proofErr w:type="spellStart"/>
      <w:r w:rsidRPr="00B8362F">
        <w:rPr>
          <w:i/>
          <w:color w:val="1F497D" w:themeColor="text2"/>
          <w:lang w:val="en-US" w:eastAsia="de-DE"/>
        </w:rPr>
        <w:t>BioPAX</w:t>
      </w:r>
      <w:proofErr w:type="spellEnd"/>
      <w:r w:rsidRPr="00B8362F">
        <w:rPr>
          <w:i/>
          <w:color w:val="1F497D" w:themeColor="text2"/>
          <w:lang w:val="en-US" w:eastAsia="de-DE"/>
        </w:rPr>
        <w:t>. Bioinformatics, 21(24), 4401–4407.</w:t>
      </w:r>
    </w:p>
    <w:p w:rsidR="00B63B78" w:rsidRPr="00B8362F" w:rsidRDefault="00B63B78" w:rsidP="00B63B78">
      <w:pPr>
        <w:autoSpaceDE w:val="0"/>
        <w:autoSpaceDN w:val="0"/>
        <w:adjustRightInd w:val="0"/>
        <w:spacing w:after="0" w:line="240" w:lineRule="auto"/>
        <w:jc w:val="both"/>
        <w:rPr>
          <w:i/>
          <w:color w:val="1F497D" w:themeColor="text2"/>
          <w:lang w:val="en-US" w:eastAsia="de-DE"/>
        </w:rPr>
      </w:pPr>
      <w:r>
        <w:rPr>
          <w:i/>
          <w:color w:val="1F497D" w:themeColor="text2"/>
          <w:lang w:val="en-US" w:eastAsia="de-DE"/>
        </w:rPr>
        <w:t>(</w:t>
      </w:r>
      <w:hyperlink r:id="rId7" w:history="1">
        <w:r w:rsidRPr="00B63B78">
          <w:rPr>
            <w:rStyle w:val="Hyperlink"/>
            <w:i/>
            <w:lang w:val="en-US" w:eastAsia="de-DE"/>
          </w:rPr>
          <w:t>http://www.ncbi.nlm.nih.gov/pubmed/16234320</w:t>
        </w:r>
      </w:hyperlink>
      <w:r>
        <w:rPr>
          <w:i/>
          <w:color w:val="1F497D" w:themeColor="text2"/>
          <w:lang w:val="en-US" w:eastAsia="de-DE"/>
        </w:rPr>
        <w:t>)</w:t>
      </w:r>
    </w:p>
    <w:p w:rsidR="00F542DB" w:rsidRDefault="00F542DB" w:rsidP="00B63B78">
      <w:pPr>
        <w:pStyle w:val="HTMLVorformatiert"/>
        <w:jc w:val="both"/>
        <w:rPr>
          <w:rFonts w:asciiTheme="minorHAnsi" w:eastAsiaTheme="minorHAnsi" w:hAnsiTheme="minorHAnsi" w:cstheme="minorBidi"/>
          <w:color w:val="1F497D" w:themeColor="text2"/>
          <w:sz w:val="24"/>
          <w:szCs w:val="22"/>
          <w:lang w:val="en-US"/>
        </w:rPr>
      </w:pPr>
    </w:p>
    <w:p w:rsidR="00B63B78" w:rsidRDefault="00B63B78" w:rsidP="00B63B78">
      <w:pPr>
        <w:pStyle w:val="HTMLVorformatiert"/>
        <w:jc w:val="both"/>
        <w:rPr>
          <w:rFonts w:asciiTheme="minorHAnsi" w:eastAsiaTheme="minorHAnsi" w:hAnsiTheme="minorHAnsi" w:cstheme="minorBidi"/>
          <w:color w:val="1F497D" w:themeColor="text2"/>
          <w:sz w:val="24"/>
          <w:szCs w:val="22"/>
          <w:lang w:val="en-US"/>
        </w:rPr>
      </w:pPr>
    </w:p>
    <w:p w:rsidR="00B63B78" w:rsidRPr="00B8362F" w:rsidDel="002805CE" w:rsidRDefault="00B63B78" w:rsidP="00B63B78">
      <w:pPr>
        <w:pStyle w:val="HTMLVorformatiert"/>
        <w:jc w:val="both"/>
        <w:rPr>
          <w:del w:id="1" w:author="buechel" w:date="2012-07-26T13:21:00Z"/>
          <w:rFonts w:asciiTheme="minorHAnsi" w:eastAsiaTheme="minorHAnsi" w:hAnsiTheme="minorHAnsi" w:cstheme="minorBidi"/>
          <w:color w:val="1F497D" w:themeColor="text2"/>
          <w:sz w:val="24"/>
          <w:szCs w:val="2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What can be done with an SBML model that could not be done with the original </w:t>
      </w:r>
      <w:proofErr w:type="spellStart"/>
      <w:r w:rsidRPr="00F542DB">
        <w:rPr>
          <w:color w:val="C0504D" w:themeColor="accent2"/>
          <w:lang w:val="en-US"/>
        </w:rPr>
        <w:t>Biopax</w:t>
      </w:r>
      <w:proofErr w:type="spellEnd"/>
      <w:r w:rsidRPr="00F542DB">
        <w:rPr>
          <w:color w:val="C0504D" w:themeColor="accent2"/>
          <w:lang w:val="en-US"/>
        </w:rPr>
        <w:t xml:space="preserve"> model? What software supports the SBML version?</w:t>
      </w:r>
    </w:p>
    <w:p w:rsidR="00F542DB" w:rsidRDefault="00F542DB" w:rsidP="00B63B78">
      <w:pPr>
        <w:pStyle w:val="HTMLVorformatiert"/>
        <w:jc w:val="both"/>
        <w:rPr>
          <w:color w:val="C0504D" w:themeColor="accent2"/>
          <w:lang w:val="en-US"/>
        </w:rPr>
      </w:pPr>
    </w:p>
    <w:p w:rsidR="00987CF9" w:rsidRDefault="00941ED9" w:rsidP="00B63B78">
      <w:pPr>
        <w:autoSpaceDE w:val="0"/>
        <w:autoSpaceDN w:val="0"/>
        <w:adjustRightInd w:val="0"/>
        <w:spacing w:after="0" w:line="240" w:lineRule="auto"/>
        <w:jc w:val="both"/>
        <w:rPr>
          <w:color w:val="1F497D" w:themeColor="text2"/>
          <w:lang w:val="en-US"/>
        </w:rPr>
      </w:pPr>
      <w:r>
        <w:rPr>
          <w:color w:val="1F497D" w:themeColor="text2"/>
          <w:lang w:val="en-US"/>
        </w:rPr>
        <w:t xml:space="preserve">The modeling language </w:t>
      </w:r>
      <w:r w:rsidR="00A87FCC" w:rsidRPr="00941ED9">
        <w:rPr>
          <w:color w:val="1F497D" w:themeColor="text2"/>
          <w:lang w:val="en-US"/>
        </w:rPr>
        <w:t>SBML</w:t>
      </w:r>
      <w:r w:rsidRPr="00941ED9">
        <w:rPr>
          <w:color w:val="1F497D" w:themeColor="text2"/>
          <w:lang w:val="en-US"/>
        </w:rPr>
        <w:t xml:space="preserve"> allows the simulation of quantitative models </w:t>
      </w:r>
      <w:r w:rsidR="003903C4">
        <w:rPr>
          <w:color w:val="1F497D" w:themeColor="text2"/>
          <w:lang w:val="en-US"/>
        </w:rPr>
        <w:t>whereas</w:t>
      </w:r>
      <w:r w:rsidRPr="00941ED9">
        <w:rPr>
          <w:color w:val="1F497D" w:themeColor="text2"/>
          <w:lang w:val="en-US"/>
        </w:rPr>
        <w:t xml:space="preserve"> </w:t>
      </w:r>
      <w:proofErr w:type="spellStart"/>
      <w:r w:rsidRPr="00941ED9">
        <w:rPr>
          <w:color w:val="1F497D" w:themeColor="text2"/>
          <w:lang w:val="en-US"/>
        </w:rPr>
        <w:t>BioPAX</w:t>
      </w:r>
      <w:proofErr w:type="spellEnd"/>
      <w:r w:rsidRPr="00941ED9">
        <w:rPr>
          <w:color w:val="1F497D" w:themeColor="text2"/>
          <w:lang w:val="en-US"/>
        </w:rPr>
        <w:t xml:space="preserve"> </w:t>
      </w:r>
      <w:r>
        <w:rPr>
          <w:color w:val="1F497D" w:themeColor="text2"/>
          <w:lang w:val="en-US"/>
        </w:rPr>
        <w:t xml:space="preserve">is not able to store </w:t>
      </w:r>
      <w:r w:rsidR="003903C4">
        <w:rPr>
          <w:color w:val="1F497D" w:themeColor="text2"/>
          <w:lang w:val="en-US"/>
        </w:rPr>
        <w:t>neither quantitative parameters nor mathematical expressions</w:t>
      </w:r>
      <w:r w:rsidR="00B66909">
        <w:rPr>
          <w:color w:val="1F497D" w:themeColor="text2"/>
          <w:lang w:val="en-US"/>
        </w:rPr>
        <w:t xml:space="preserve"> that are required, e.g., for simulations</w:t>
      </w:r>
      <w:r w:rsidR="002177CF">
        <w:rPr>
          <w:color w:val="1F497D" w:themeColor="text2"/>
          <w:lang w:val="en-US"/>
        </w:rPr>
        <w:t>.</w:t>
      </w:r>
      <w:r w:rsidR="00B66909">
        <w:rPr>
          <w:color w:val="1F497D" w:themeColor="text2"/>
          <w:lang w:val="en-US"/>
        </w:rPr>
        <w:t xml:space="preserve"> </w:t>
      </w:r>
      <w:r w:rsidR="003903C4">
        <w:rPr>
          <w:color w:val="1F497D" w:themeColor="text2"/>
          <w:lang w:val="en-US"/>
        </w:rPr>
        <w:t>Examples are</w:t>
      </w:r>
      <w:r w:rsidR="00B66909">
        <w:rPr>
          <w:color w:val="1F497D" w:themeColor="text2"/>
          <w:lang w:val="en-US"/>
        </w:rPr>
        <w:t xml:space="preserve"> reaction kinetics, which are only available in SBML models.</w:t>
      </w:r>
      <w:r w:rsidR="002177CF">
        <w:rPr>
          <w:color w:val="1F497D" w:themeColor="text2"/>
          <w:lang w:val="en-US"/>
        </w:rPr>
        <w:t xml:space="preserve"> Following, </w:t>
      </w:r>
      <w:r w:rsidR="008B4F34">
        <w:rPr>
          <w:color w:val="1F497D" w:themeColor="text2"/>
          <w:lang w:val="en-US"/>
        </w:rPr>
        <w:t xml:space="preserve">simulations with </w:t>
      </w:r>
      <w:proofErr w:type="spellStart"/>
      <w:r w:rsidR="008B4F34">
        <w:rPr>
          <w:color w:val="1F497D" w:themeColor="text2"/>
          <w:lang w:val="en-US"/>
        </w:rPr>
        <w:t>BioPAX</w:t>
      </w:r>
      <w:proofErr w:type="spellEnd"/>
      <w:r w:rsidR="008B4F34">
        <w:rPr>
          <w:color w:val="1F497D" w:themeColor="text2"/>
          <w:lang w:val="en-US"/>
        </w:rPr>
        <w:t xml:space="preserve"> are not possible</w:t>
      </w:r>
      <w:r w:rsidR="002177CF">
        <w:rPr>
          <w:color w:val="1F497D" w:themeColor="text2"/>
          <w:lang w:val="en-US"/>
        </w:rPr>
        <w:t>. Common used SBML simulators are</w:t>
      </w:r>
      <w:r w:rsidR="00B66909">
        <w:rPr>
          <w:color w:val="1F497D" w:themeColor="text2"/>
          <w:lang w:val="en-US"/>
        </w:rPr>
        <w:t>,</w:t>
      </w:r>
      <w:r w:rsidR="002177CF">
        <w:rPr>
          <w:color w:val="1F497D" w:themeColor="text2"/>
          <w:lang w:val="en-US"/>
        </w:rPr>
        <w:t xml:space="preserve"> for </w:t>
      </w:r>
      <w:r w:rsidR="00B66909">
        <w:rPr>
          <w:color w:val="1F497D" w:themeColor="text2"/>
          <w:lang w:val="en-US"/>
        </w:rPr>
        <w:t xml:space="preserve">example, </w:t>
      </w:r>
      <w:proofErr w:type="spellStart"/>
      <w:r w:rsidR="002177CF">
        <w:rPr>
          <w:color w:val="1F497D" w:themeColor="text2"/>
          <w:lang w:val="en-US"/>
        </w:rPr>
        <w:t>SBMLsimulator</w:t>
      </w:r>
      <w:proofErr w:type="spellEnd"/>
      <w:r w:rsidR="008B4F34">
        <w:rPr>
          <w:color w:val="1F497D" w:themeColor="text2"/>
          <w:lang w:val="en-US"/>
        </w:rPr>
        <w:t xml:space="preserve"> or</w:t>
      </w:r>
      <w:r w:rsidR="002177CF">
        <w:rPr>
          <w:color w:val="1F497D" w:themeColor="text2"/>
          <w:lang w:val="en-US"/>
        </w:rPr>
        <w:t xml:space="preserve"> COPASI, and </w:t>
      </w:r>
      <w:r w:rsidR="008B4F34">
        <w:rPr>
          <w:color w:val="1F497D" w:themeColor="text2"/>
          <w:lang w:val="en-US"/>
        </w:rPr>
        <w:t xml:space="preserve">a popular graphical SBML editor is </w:t>
      </w:r>
      <w:proofErr w:type="spellStart"/>
      <w:r w:rsidR="002177CF">
        <w:rPr>
          <w:color w:val="1F497D" w:themeColor="text2"/>
          <w:lang w:val="en-US"/>
        </w:rPr>
        <w:t>CellDesigner</w:t>
      </w:r>
      <w:proofErr w:type="spellEnd"/>
      <w:r w:rsidR="00C02B00">
        <w:rPr>
          <w:color w:val="1F497D" w:themeColor="text2"/>
          <w:lang w:val="en-US"/>
        </w:rPr>
        <w:t xml:space="preserve">. </w:t>
      </w:r>
      <w:r w:rsidR="00DD4F56">
        <w:rPr>
          <w:color w:val="1F497D" w:themeColor="text2"/>
          <w:lang w:val="en-US"/>
        </w:rPr>
        <w:t xml:space="preserve">SBML Level 3 </w:t>
      </w:r>
    </w:p>
    <w:p w:rsidR="003903C4" w:rsidRDefault="00DD4F56" w:rsidP="00B63B78">
      <w:pPr>
        <w:autoSpaceDE w:val="0"/>
        <w:autoSpaceDN w:val="0"/>
        <w:adjustRightInd w:val="0"/>
        <w:spacing w:after="0" w:line="240" w:lineRule="auto"/>
        <w:jc w:val="both"/>
        <w:rPr>
          <w:color w:val="1F497D" w:themeColor="text2"/>
          <w:lang w:val="en-US"/>
        </w:rPr>
      </w:pPr>
      <w:r>
        <w:rPr>
          <w:color w:val="1F497D" w:themeColor="text2"/>
          <w:lang w:val="en-US"/>
        </w:rPr>
        <w:t xml:space="preserve">Version 1 is relatively young and </w:t>
      </w:r>
      <w:proofErr w:type="spellStart"/>
      <w:r>
        <w:rPr>
          <w:color w:val="1F497D" w:themeColor="text2"/>
          <w:lang w:val="en-US"/>
        </w:rPr>
        <w:t>SBMLsimulator</w:t>
      </w:r>
      <w:proofErr w:type="spellEnd"/>
      <w:r>
        <w:rPr>
          <w:color w:val="1F497D" w:themeColor="text2"/>
          <w:lang w:val="en-US"/>
        </w:rPr>
        <w:t xml:space="preserve"> as well as COPASI are already able to read it. </w:t>
      </w:r>
      <w:r w:rsidR="003903C4">
        <w:rPr>
          <w:color w:val="1F497D" w:themeColor="text2"/>
          <w:lang w:val="en-US"/>
        </w:rPr>
        <w:t xml:space="preserve">A complete list of available SBML software can be found on </w:t>
      </w:r>
      <w:r w:rsidR="00B355F6">
        <w:rPr>
          <w:color w:val="1F497D" w:themeColor="text2"/>
          <w:lang w:val="en-US"/>
        </w:rPr>
        <w:t xml:space="preserve">the SBML Software guide at </w:t>
      </w:r>
      <w:hyperlink r:id="rId8" w:history="1">
        <w:r w:rsidR="00B355F6" w:rsidRPr="002A5DA8">
          <w:rPr>
            <w:rStyle w:val="Hyperlink"/>
            <w:lang w:val="en-US"/>
          </w:rPr>
          <w:t>http://sbml.org/SBML_Software_Guide/SBML_Software_Summary</w:t>
        </w:r>
      </w:hyperlink>
      <w:r w:rsidR="00B355F6">
        <w:rPr>
          <w:color w:val="1F497D" w:themeColor="text2"/>
          <w:lang w:val="en-US"/>
        </w:rPr>
        <w:t xml:space="preserve"> or </w:t>
      </w:r>
      <w:proofErr w:type="gramStart"/>
      <w:r w:rsidR="00B355F6">
        <w:rPr>
          <w:color w:val="1F497D" w:themeColor="text2"/>
          <w:lang w:val="en-US"/>
        </w:rPr>
        <w:t xml:space="preserve">at  </w:t>
      </w:r>
      <w:proofErr w:type="gramEnd"/>
      <w:r>
        <w:rPr>
          <w:color w:val="1F497D" w:themeColor="text2"/>
          <w:lang w:val="en-US"/>
        </w:rPr>
        <w:fldChar w:fldCharType="begin"/>
      </w:r>
      <w:r>
        <w:rPr>
          <w:color w:val="1F497D" w:themeColor="text2"/>
          <w:lang w:val="en-US"/>
        </w:rPr>
        <w:instrText xml:space="preserve"> HYPERLINK "http://sysbioapps.dyndns.org/SoftwareMatrix" </w:instrText>
      </w:r>
      <w:r>
        <w:rPr>
          <w:color w:val="1F497D" w:themeColor="text2"/>
          <w:lang w:val="en-US"/>
        </w:rPr>
      </w:r>
      <w:r>
        <w:rPr>
          <w:color w:val="1F497D" w:themeColor="text2"/>
          <w:lang w:val="en-US"/>
        </w:rPr>
        <w:fldChar w:fldCharType="separate"/>
      </w:r>
      <w:r w:rsidR="00B355F6" w:rsidRPr="00DD4F56">
        <w:rPr>
          <w:rStyle w:val="Hyperlink"/>
          <w:lang w:val="en-US"/>
        </w:rPr>
        <w:t>http://sysbioapps.dyndns.org/SoftwareMatrix</w:t>
      </w:r>
      <w:r>
        <w:rPr>
          <w:color w:val="1F497D" w:themeColor="text2"/>
          <w:lang w:val="en-US"/>
        </w:rPr>
        <w:fldChar w:fldCharType="end"/>
      </w:r>
      <w:r w:rsidR="003903C4">
        <w:rPr>
          <w:color w:val="1F497D" w:themeColor="text2"/>
          <w:lang w:val="en-US"/>
        </w:rPr>
        <w:t>.</w:t>
      </w:r>
    </w:p>
    <w:p w:rsidR="0088021B" w:rsidRPr="00A87FCC" w:rsidRDefault="0088021B" w:rsidP="00B63B78">
      <w:pPr>
        <w:autoSpaceDE w:val="0"/>
        <w:autoSpaceDN w:val="0"/>
        <w:adjustRightInd w:val="0"/>
        <w:spacing w:after="0" w:line="240" w:lineRule="auto"/>
        <w:jc w:val="both"/>
        <w:rPr>
          <w:color w:val="1F497D" w:themeColor="text2"/>
          <w:lang w:val="en-US"/>
        </w:rPr>
      </w:pP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Can the authors provide simulation results from both the </w:t>
      </w:r>
      <w:proofErr w:type="spellStart"/>
      <w:r w:rsidRPr="00F542DB">
        <w:rPr>
          <w:color w:val="C0504D" w:themeColor="accent2"/>
          <w:lang w:val="en-US"/>
        </w:rPr>
        <w:t>Biopax</w:t>
      </w:r>
      <w:proofErr w:type="spellEnd"/>
      <w:r w:rsidRPr="00F542DB">
        <w:rPr>
          <w:color w:val="C0504D" w:themeColor="accent2"/>
          <w:lang w:val="en-US"/>
        </w:rPr>
        <w:t xml:space="preserve"> version and the SBML version of one or more models to ensure that the conversion is not </w:t>
      </w:r>
      <w:proofErr w:type="spellStart"/>
      <w:r w:rsidRPr="00F542DB">
        <w:rPr>
          <w:color w:val="C0504D" w:themeColor="accent2"/>
          <w:lang w:val="en-US"/>
        </w:rPr>
        <w:t>lossy</w:t>
      </w:r>
      <w:proofErr w:type="spellEnd"/>
      <w:r w:rsidRPr="00F542DB">
        <w:rPr>
          <w:color w:val="C0504D" w:themeColor="accent2"/>
          <w:lang w:val="en-US"/>
        </w:rPr>
        <w:t xml:space="preserve"> and that the model represented by both formats is comparable?</w:t>
      </w:r>
    </w:p>
    <w:p w:rsidR="0047567F" w:rsidRDefault="0047567F" w:rsidP="00B63B78">
      <w:pPr>
        <w:pStyle w:val="HTMLVorformatiert"/>
        <w:jc w:val="both"/>
        <w:rPr>
          <w:color w:val="C0504D" w:themeColor="accent2"/>
          <w:lang w:val="en-US"/>
        </w:rPr>
      </w:pPr>
    </w:p>
    <w:p w:rsidR="00524FE9"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Unfortunately, it is not possible to </w:t>
      </w:r>
      <w:r w:rsidR="00987CF9">
        <w:rPr>
          <w:rFonts w:asciiTheme="minorHAnsi" w:eastAsiaTheme="minorHAnsi" w:hAnsiTheme="minorHAnsi" w:cstheme="minorBidi"/>
          <w:color w:val="1F497D" w:themeColor="text2"/>
          <w:sz w:val="22"/>
          <w:szCs w:val="22"/>
          <w:lang w:val="en-US"/>
        </w:rPr>
        <w:t>perform</w:t>
      </w:r>
      <w:r>
        <w:rPr>
          <w:rFonts w:asciiTheme="minorHAnsi" w:eastAsiaTheme="minorHAnsi" w:hAnsiTheme="minorHAnsi" w:cstheme="minorBidi"/>
          <w:color w:val="1F497D" w:themeColor="text2"/>
          <w:sz w:val="22"/>
          <w:szCs w:val="22"/>
          <w:lang w:val="en-US"/>
        </w:rPr>
        <w:t xml:space="preserve"> simulations with </w:t>
      </w:r>
      <w:proofErr w:type="spellStart"/>
      <w:r>
        <w:rPr>
          <w:rFonts w:asciiTheme="minorHAnsi" w:eastAsiaTheme="minorHAnsi" w:hAnsiTheme="minorHAnsi" w:cstheme="minorBidi"/>
          <w:color w:val="1F497D" w:themeColor="text2"/>
          <w:sz w:val="22"/>
          <w:szCs w:val="22"/>
          <w:lang w:val="en-US"/>
        </w:rPr>
        <w:t>BioPAX</w:t>
      </w:r>
      <w:proofErr w:type="spellEnd"/>
      <w:r>
        <w:rPr>
          <w:rFonts w:asciiTheme="minorHAnsi" w:eastAsiaTheme="minorHAnsi" w:hAnsiTheme="minorHAnsi" w:cstheme="minorBidi"/>
          <w:color w:val="1F497D" w:themeColor="text2"/>
          <w:sz w:val="22"/>
          <w:szCs w:val="22"/>
          <w:lang w:val="en-US"/>
        </w:rPr>
        <w:t xml:space="preserve"> because the quantitative parameters and mathematical expressions cannot be expressed with</w:t>
      </w:r>
      <w:r w:rsidR="00987CF9">
        <w:rPr>
          <w:rFonts w:asciiTheme="minorHAnsi" w:eastAsiaTheme="minorHAnsi" w:hAnsiTheme="minorHAnsi" w:cstheme="minorBidi"/>
          <w:color w:val="1F497D" w:themeColor="text2"/>
          <w:sz w:val="22"/>
          <w:szCs w:val="22"/>
          <w:lang w:val="en-US"/>
        </w:rPr>
        <w:t>in this language</w:t>
      </w:r>
      <w:r>
        <w:rPr>
          <w:rFonts w:asciiTheme="minorHAnsi" w:eastAsiaTheme="minorHAnsi" w:hAnsiTheme="minorHAnsi" w:cstheme="minorBidi"/>
          <w:color w:val="1F497D" w:themeColor="text2"/>
          <w:sz w:val="22"/>
          <w:szCs w:val="22"/>
          <w:lang w:val="en-US"/>
        </w:rPr>
        <w:t xml:space="preserve">. </w:t>
      </w:r>
      <w:r w:rsidR="00343964">
        <w:rPr>
          <w:rFonts w:asciiTheme="minorHAnsi" w:eastAsiaTheme="minorHAnsi" w:hAnsiTheme="minorHAnsi" w:cstheme="minorBidi"/>
          <w:color w:val="1F497D" w:themeColor="text2"/>
          <w:sz w:val="22"/>
          <w:szCs w:val="22"/>
          <w:lang w:val="en-US"/>
        </w:rPr>
        <w:t>Following, the resulting SBML file also lacks the mathematics</w:t>
      </w:r>
      <w:r w:rsidR="001F5625">
        <w:rPr>
          <w:rFonts w:asciiTheme="minorHAnsi" w:eastAsiaTheme="minorHAnsi" w:hAnsiTheme="minorHAnsi" w:cstheme="minorBidi"/>
          <w:color w:val="1F497D" w:themeColor="text2"/>
          <w:sz w:val="22"/>
          <w:szCs w:val="22"/>
          <w:lang w:val="en-US"/>
        </w:rPr>
        <w:t xml:space="preserve">. This mathematics as well as the </w:t>
      </w:r>
      <w:proofErr w:type="spellStart"/>
      <w:proofErr w:type="gramStart"/>
      <w:r w:rsidR="00343964">
        <w:rPr>
          <w:rFonts w:asciiTheme="minorHAnsi" w:eastAsiaTheme="minorHAnsi" w:hAnsiTheme="minorHAnsi" w:cstheme="minorBidi"/>
          <w:color w:val="1F497D" w:themeColor="text2"/>
          <w:sz w:val="22"/>
          <w:szCs w:val="22"/>
          <w:lang w:val="en-US"/>
        </w:rPr>
        <w:t>boolean</w:t>
      </w:r>
      <w:proofErr w:type="spellEnd"/>
      <w:proofErr w:type="gramEnd"/>
      <w:r w:rsidR="00343964">
        <w:rPr>
          <w:rFonts w:asciiTheme="minorHAnsi" w:eastAsiaTheme="minorHAnsi" w:hAnsiTheme="minorHAnsi" w:cstheme="minorBidi"/>
          <w:color w:val="1F497D" w:themeColor="text2"/>
          <w:sz w:val="22"/>
          <w:szCs w:val="22"/>
          <w:lang w:val="en-US"/>
        </w:rPr>
        <w:t xml:space="preserve"> functions and start parameters</w:t>
      </w:r>
      <w:r w:rsidR="001F5625">
        <w:rPr>
          <w:rFonts w:asciiTheme="minorHAnsi" w:eastAsiaTheme="minorHAnsi" w:hAnsiTheme="minorHAnsi" w:cstheme="minorBidi"/>
          <w:color w:val="1F497D" w:themeColor="text2"/>
          <w:sz w:val="22"/>
          <w:szCs w:val="22"/>
          <w:lang w:val="en-US"/>
        </w:rPr>
        <w:t xml:space="preserve"> for the qualitative simulation must be inferred firstly</w:t>
      </w:r>
      <w:r w:rsidR="00343964">
        <w:rPr>
          <w:rFonts w:asciiTheme="minorHAnsi" w:eastAsiaTheme="minorHAnsi" w:hAnsiTheme="minorHAnsi" w:cstheme="minorBidi"/>
          <w:color w:val="1F497D" w:themeColor="text2"/>
          <w:sz w:val="22"/>
          <w:szCs w:val="22"/>
          <w:lang w:val="en-US"/>
        </w:rPr>
        <w:t>.</w:t>
      </w:r>
      <w:r w:rsidR="001F5625">
        <w:rPr>
          <w:rFonts w:asciiTheme="minorHAnsi" w:eastAsiaTheme="minorHAnsi" w:hAnsiTheme="minorHAnsi" w:cstheme="minorBidi"/>
          <w:color w:val="1F497D" w:themeColor="text2"/>
          <w:sz w:val="22"/>
          <w:szCs w:val="22"/>
          <w:lang w:val="en-US"/>
        </w:rPr>
        <w:t xml:space="preserve"> </w:t>
      </w:r>
      <w:r w:rsidR="00B66909">
        <w:rPr>
          <w:rFonts w:asciiTheme="minorHAnsi" w:eastAsiaTheme="minorHAnsi" w:hAnsiTheme="minorHAnsi" w:cstheme="minorBidi"/>
          <w:color w:val="1F497D" w:themeColor="text2"/>
          <w:sz w:val="22"/>
          <w:szCs w:val="22"/>
          <w:lang w:val="en-US"/>
        </w:rPr>
        <w:t xml:space="preserve">Several publications focus on such simulations that require, depending on the type of simulation, multiple further steps. For example, adding kinetics to the model, experimentally measuring metabolite data, fitting the data on the model and then performing the simulation. </w:t>
      </w:r>
    </w:p>
    <w:p w:rsidR="00360B40" w:rsidRDefault="00360B40" w:rsidP="00B63B78">
      <w:pPr>
        <w:pStyle w:val="HTMLVorformatiert"/>
        <w:jc w:val="both"/>
        <w:rPr>
          <w:rFonts w:asciiTheme="minorHAnsi" w:eastAsiaTheme="minorHAnsi" w:hAnsiTheme="minorHAnsi" w:cstheme="minorBidi"/>
          <w:color w:val="1F497D" w:themeColor="text2"/>
          <w:sz w:val="22"/>
          <w:szCs w:val="22"/>
          <w:lang w:val="en-US"/>
        </w:rPr>
      </w:pPr>
    </w:p>
    <w:p w:rsidR="0030136D" w:rsidRPr="00E13E38" w:rsidRDefault="0030136D"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It is the opinion of the reviewer that without a clearly description of the context of the work, the manuscript appears to be more of a technical application note than a research article. Could the authors therefore please improve this area?</w:t>
      </w:r>
    </w:p>
    <w:p w:rsidR="0047567F" w:rsidRDefault="0047567F" w:rsidP="00B63B78">
      <w:pPr>
        <w:pStyle w:val="HTMLVorformatiert"/>
        <w:jc w:val="both"/>
        <w:rPr>
          <w:color w:val="C0504D" w:themeColor="accent2"/>
          <w:lang w:val="en-US"/>
        </w:rPr>
      </w:pPr>
    </w:p>
    <w:p w:rsidR="00413E12" w:rsidRDefault="004A12F1" w:rsidP="00B63B78">
      <w:pPr>
        <w:pStyle w:val="HTMLVorformatiert"/>
        <w:jc w:val="both"/>
        <w:rPr>
          <w:ins w:id="2" w:author="wrzodek" w:date="2012-07-26T12:45: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Indeed the methods part is extremely technical in contrast to</w:t>
      </w:r>
      <w:r w:rsidR="001F5625">
        <w:rPr>
          <w:rFonts w:asciiTheme="minorHAnsi" w:eastAsiaTheme="minorHAnsi" w:hAnsiTheme="minorHAnsi" w:cstheme="minorBidi"/>
          <w:color w:val="1F497D" w:themeColor="text2"/>
          <w:sz w:val="22"/>
          <w:szCs w:val="22"/>
          <w:lang w:val="en-US"/>
        </w:rPr>
        <w:t xml:space="preserve"> </w:t>
      </w:r>
      <w:r>
        <w:rPr>
          <w:rFonts w:asciiTheme="minorHAnsi" w:eastAsiaTheme="minorHAnsi" w:hAnsiTheme="minorHAnsi" w:cstheme="minorBidi"/>
          <w:color w:val="1F497D" w:themeColor="text2"/>
          <w:sz w:val="22"/>
          <w:szCs w:val="22"/>
          <w:lang w:val="en-US"/>
        </w:rPr>
        <w:t>the other parts of the paper</w:t>
      </w:r>
      <w:r w:rsidR="00413E12">
        <w:rPr>
          <w:rFonts w:asciiTheme="minorHAnsi" w:eastAsiaTheme="minorHAnsi" w:hAnsiTheme="minorHAnsi" w:cstheme="minorBidi"/>
          <w:color w:val="1F497D" w:themeColor="text2"/>
          <w:sz w:val="22"/>
          <w:szCs w:val="22"/>
          <w:lang w:val="en-US"/>
        </w:rPr>
        <w:t xml:space="preserve"> and</w:t>
      </w:r>
      <w:r w:rsidR="001F5625">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 xml:space="preserve">probably, the verbatim font emphasizes this impression. Our intention was to differentiate with this font between </w:t>
      </w:r>
      <w:proofErr w:type="spellStart"/>
      <w:r w:rsidR="00413E12">
        <w:rPr>
          <w:rFonts w:asciiTheme="minorHAnsi" w:eastAsiaTheme="minorHAnsi" w:hAnsiTheme="minorHAnsi" w:cstheme="minorBidi"/>
          <w:color w:val="1F497D" w:themeColor="text2"/>
          <w:sz w:val="22"/>
          <w:szCs w:val="22"/>
          <w:lang w:val="en-US"/>
        </w:rPr>
        <w:t>BioPAX</w:t>
      </w:r>
      <w:proofErr w:type="spellEnd"/>
      <w:r w:rsidR="00413E12">
        <w:rPr>
          <w:rFonts w:asciiTheme="minorHAnsi" w:eastAsiaTheme="minorHAnsi" w:hAnsiTheme="minorHAnsi" w:cstheme="minorBidi"/>
          <w:color w:val="1F497D" w:themeColor="text2"/>
          <w:sz w:val="22"/>
          <w:szCs w:val="22"/>
          <w:lang w:val="en-US"/>
        </w:rPr>
        <w:t xml:space="preserve"> instances, SBML instances and those instances used in the normal speech. For example the term ‘reaction’ can be used for a normal reaction but also for an instance in SBML. Following we use</w:t>
      </w:r>
      <w:r w:rsidR="00413E12" w:rsidRPr="004A12F1">
        <w:rPr>
          <w:rFonts w:asciiTheme="minorHAnsi" w:eastAsiaTheme="minorHAnsi" w:hAnsiTheme="minorHAnsi" w:cstheme="minorBidi"/>
          <w:color w:val="1F497D" w:themeColor="text2"/>
          <w:sz w:val="22"/>
          <w:szCs w:val="22"/>
          <w:lang w:val="en-US"/>
        </w:rPr>
        <w:t xml:space="preserve"> </w:t>
      </w:r>
      <w:r w:rsidR="00413E12">
        <w:rPr>
          <w:rFonts w:asciiTheme="minorHAnsi" w:eastAsiaTheme="minorHAnsi" w:hAnsiTheme="minorHAnsi" w:cstheme="minorBidi"/>
          <w:color w:val="1F497D" w:themeColor="text2"/>
          <w:sz w:val="22"/>
          <w:szCs w:val="22"/>
          <w:lang w:val="en-US"/>
        </w:rPr>
        <w:t>‘</w:t>
      </w:r>
      <w:r w:rsidR="00413E12" w:rsidRPr="004A12F1">
        <w:rPr>
          <w:color w:val="1F497D" w:themeColor="text2"/>
          <w:lang w:val="en-US"/>
        </w:rPr>
        <w:t>reaction</w:t>
      </w:r>
      <w:r w:rsidR="00413E12">
        <w:rPr>
          <w:color w:val="1F497D" w:themeColor="text2"/>
          <w:lang w:val="en-US"/>
        </w:rPr>
        <w:t>’</w:t>
      </w:r>
      <w:r w:rsidR="00413E12" w:rsidRPr="004A12F1">
        <w:rPr>
          <w:color w:val="1F497D" w:themeColor="text2"/>
          <w:lang w:val="en-US"/>
        </w:rPr>
        <w:t xml:space="preserve"> </w:t>
      </w:r>
      <w:r w:rsidR="00413E12">
        <w:rPr>
          <w:rFonts w:asciiTheme="minorHAnsi" w:eastAsiaTheme="minorHAnsi" w:hAnsiTheme="minorHAnsi" w:cstheme="minorBidi"/>
          <w:color w:val="1F497D" w:themeColor="text2"/>
          <w:sz w:val="22"/>
          <w:szCs w:val="22"/>
          <w:lang w:val="en-US"/>
        </w:rPr>
        <w:t xml:space="preserve">to denote a SBML instance and use ‘reaction’ if we describe a </w:t>
      </w:r>
      <w:r w:rsidR="001F5625">
        <w:rPr>
          <w:rFonts w:asciiTheme="minorHAnsi" w:eastAsiaTheme="minorHAnsi" w:hAnsiTheme="minorHAnsi" w:cstheme="minorBidi"/>
          <w:color w:val="1F497D" w:themeColor="text2"/>
          <w:sz w:val="22"/>
          <w:szCs w:val="22"/>
          <w:lang w:val="en-US"/>
        </w:rPr>
        <w:t xml:space="preserve">biochemical </w:t>
      </w:r>
      <w:r w:rsidR="00413E12">
        <w:rPr>
          <w:rFonts w:asciiTheme="minorHAnsi" w:eastAsiaTheme="minorHAnsi" w:hAnsiTheme="minorHAnsi" w:cstheme="minorBidi"/>
          <w:color w:val="1F497D" w:themeColor="text2"/>
          <w:sz w:val="22"/>
          <w:szCs w:val="22"/>
          <w:lang w:val="en-US"/>
        </w:rPr>
        <w:t>reaction.</w:t>
      </w:r>
    </w:p>
    <w:p w:rsidR="007C6E26" w:rsidRDefault="007C6E26" w:rsidP="00B63B78">
      <w:pPr>
        <w:pStyle w:val="HTMLVorformatiert"/>
        <w:jc w:val="both"/>
        <w:rPr>
          <w:ins w:id="3" w:author="wrzodek" w:date="2012-07-26T12:41:00Z"/>
          <w:rFonts w:asciiTheme="minorHAnsi" w:eastAsiaTheme="minorHAnsi" w:hAnsiTheme="minorHAnsi" w:cstheme="minorBidi"/>
          <w:color w:val="1F497D" w:themeColor="text2"/>
          <w:sz w:val="22"/>
          <w:szCs w:val="22"/>
          <w:lang w:val="en-US"/>
        </w:rPr>
      </w:pPr>
    </w:p>
    <w:p w:rsidR="007C6E26" w:rsidRDefault="007C6E2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that some parts were not easy to read and quite technical. Therefore, we rewrote some parts of the manuscript and decided to put a specific </w:t>
      </w:r>
      <w:r w:rsidR="00360B40">
        <w:rPr>
          <w:rFonts w:asciiTheme="minorHAnsi" w:eastAsiaTheme="minorHAnsi" w:hAnsiTheme="minorHAnsi" w:cstheme="minorBidi"/>
          <w:color w:val="1F497D" w:themeColor="text2"/>
          <w:sz w:val="22"/>
          <w:szCs w:val="22"/>
          <w:lang w:val="en-US"/>
        </w:rPr>
        <w:t>method</w:t>
      </w:r>
      <w:r>
        <w:rPr>
          <w:rFonts w:asciiTheme="minorHAnsi" w:eastAsiaTheme="minorHAnsi" w:hAnsiTheme="minorHAnsi" w:cstheme="minorBidi"/>
          <w:color w:val="1F497D" w:themeColor="text2"/>
          <w:sz w:val="22"/>
          <w:szCs w:val="22"/>
          <w:lang w:val="en-US"/>
        </w:rPr>
        <w:t xml:space="preserve"> (</w:t>
      </w:r>
      <w:r w:rsidR="00360B40">
        <w:rPr>
          <w:rFonts w:asciiTheme="minorHAnsi" w:eastAsiaTheme="minorHAnsi" w:hAnsiTheme="minorHAnsi" w:cstheme="minorBidi"/>
          <w:color w:val="1F497D" w:themeColor="text2"/>
          <w:sz w:val="22"/>
          <w:szCs w:val="22"/>
          <w:lang w:val="en-US"/>
        </w:rPr>
        <w:t xml:space="preserve">conversion of </w:t>
      </w:r>
      <w:proofErr w:type="spellStart"/>
      <w:r w:rsidR="00360B40">
        <w:rPr>
          <w:rFonts w:asciiTheme="minorHAnsi" w:eastAsiaTheme="minorHAnsi" w:hAnsiTheme="minorHAnsi" w:cstheme="minorBidi"/>
          <w:color w:val="1F497D" w:themeColor="text2"/>
          <w:sz w:val="22"/>
          <w:szCs w:val="22"/>
          <w:lang w:val="en-US"/>
        </w:rPr>
        <w:t>BioPAX</w:t>
      </w:r>
      <w:proofErr w:type="spellEnd"/>
      <w:r w:rsidR="00360B40">
        <w:rPr>
          <w:rFonts w:asciiTheme="minorHAnsi" w:eastAsiaTheme="minorHAnsi" w:hAnsiTheme="minorHAnsi" w:cstheme="minorBidi"/>
          <w:color w:val="1F497D" w:themeColor="text2"/>
          <w:sz w:val="22"/>
          <w:szCs w:val="22"/>
          <w:lang w:val="en-US"/>
        </w:rPr>
        <w:t xml:space="preserve"> Control elements</w:t>
      </w:r>
      <w:r>
        <w:rPr>
          <w:rFonts w:asciiTheme="minorHAnsi" w:eastAsiaTheme="minorHAnsi" w:hAnsiTheme="minorHAnsi" w:cstheme="minorBidi"/>
          <w:color w:val="1F497D" w:themeColor="text2"/>
          <w:sz w:val="22"/>
          <w:szCs w:val="22"/>
          <w:lang w:val="en-US"/>
        </w:rPr>
        <w:t>) in the supplement. Since Figure 2 was only referenced in this part, we also moved it to the supplement. With these changes, we think the technical parts are shortened and general readability of the manuscripts has been improved.</w:t>
      </w:r>
    </w:p>
    <w:p w:rsidR="005D279D" w:rsidRPr="00485027" w:rsidRDefault="005D279D"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F542DB" w:rsidRPr="006A0084" w:rsidRDefault="00F542DB" w:rsidP="00B63B78">
      <w:pPr>
        <w:pStyle w:val="HTMLVorformatiert"/>
        <w:jc w:val="both"/>
        <w:rPr>
          <w:color w:val="C0504D" w:themeColor="accent2"/>
          <w:lang w:val="en-US"/>
        </w:rPr>
      </w:pPr>
      <w:r w:rsidRPr="006A0084">
        <w:rPr>
          <w:color w:val="C0504D" w:themeColor="accent2"/>
          <w:lang w:val="en-US"/>
        </w:rPr>
        <w:lastRenderedPageBreak/>
        <w:t xml:space="preserve">b) </w:t>
      </w:r>
      <w:proofErr w:type="gramStart"/>
      <w:r w:rsidRPr="006A0084">
        <w:rPr>
          <w:color w:val="C0504D" w:themeColor="accent2"/>
          <w:lang w:val="en-US"/>
        </w:rPr>
        <w:t>minor</w:t>
      </w:r>
      <w:proofErr w:type="gramEnd"/>
    </w:p>
    <w:p w:rsidR="00F542DB" w:rsidRPr="006A0084"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6A0084">
        <w:rPr>
          <w:color w:val="C0504D" w:themeColor="accent2"/>
          <w:lang w:val="en-US"/>
        </w:rPr>
        <w:t>The manuscript is clearly and carefully written, and as such, the only minor error appears to be the spelling mi</w:t>
      </w:r>
      <w:r w:rsidRPr="00F542DB">
        <w:rPr>
          <w:color w:val="C0504D" w:themeColor="accent2"/>
          <w:lang w:val="en-US"/>
        </w:rPr>
        <w:t>stake of “SMBL” in the final sentence of section 3.1.</w:t>
      </w:r>
    </w:p>
    <w:p w:rsidR="0047567F" w:rsidRDefault="0047567F" w:rsidP="00B63B78">
      <w:pPr>
        <w:pStyle w:val="HTMLVorformatiert"/>
        <w:jc w:val="both"/>
        <w:rPr>
          <w:color w:val="C0504D" w:themeColor="accent2"/>
          <w:lang w:val="en-US"/>
        </w:rPr>
      </w:pPr>
    </w:p>
    <w:p w:rsidR="0047567F" w:rsidRPr="00AE68FD" w:rsidRDefault="00AE68FD"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Thank you, we corrected it. </w:t>
      </w:r>
    </w:p>
    <w:p w:rsidR="00360B40" w:rsidRPr="00F542DB" w:rsidRDefault="00360B4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Reviewer: 2</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Comments to the Author</w:t>
      </w:r>
    </w:p>
    <w:p w:rsidR="00F542DB" w:rsidRDefault="00F542DB" w:rsidP="00B63B78">
      <w:pPr>
        <w:pStyle w:val="HTMLVorformatiert"/>
        <w:jc w:val="both"/>
        <w:rPr>
          <w:color w:val="C0504D" w:themeColor="accent2"/>
          <w:lang w:val="en-US"/>
        </w:rPr>
      </w:pPr>
      <w:r w:rsidRPr="00F542DB">
        <w:rPr>
          <w:color w:val="C0504D" w:themeColor="accent2"/>
          <w:lang w:val="en-US"/>
        </w:rPr>
        <w:t xml:space="preserve">This is the best </w:t>
      </w:r>
      <w:proofErr w:type="spellStart"/>
      <w:r w:rsidRPr="00F542DB">
        <w:rPr>
          <w:color w:val="C0504D" w:themeColor="accent2"/>
          <w:lang w:val="en-US"/>
        </w:rPr>
        <w:t>BioPAX</w:t>
      </w:r>
      <w:proofErr w:type="spellEnd"/>
      <w:r w:rsidRPr="00F542DB">
        <w:rPr>
          <w:color w:val="C0504D" w:themeColor="accent2"/>
          <w:lang w:val="en-US"/>
        </w:rPr>
        <w:t xml:space="preserve"> to SBML converter available by far and clearly addresses a need in the community. I would like the thank authors for their contribution.</w:t>
      </w:r>
    </w:p>
    <w:p w:rsidR="00AE68FD" w:rsidRDefault="00AE68FD" w:rsidP="00B63B78">
      <w:pPr>
        <w:pStyle w:val="HTMLVorformatiert"/>
        <w:jc w:val="both"/>
        <w:rPr>
          <w:color w:val="C0504D" w:themeColor="accent2"/>
          <w:lang w:val="en-US"/>
        </w:rPr>
      </w:pPr>
    </w:p>
    <w:p w:rsidR="00B8362F" w:rsidRPr="00B16F42" w:rsidRDefault="00AE68FD" w:rsidP="00B63B78">
      <w:pPr>
        <w:pStyle w:val="HTMLVorformatiert"/>
        <w:jc w:val="both"/>
        <w:rPr>
          <w:rFonts w:asciiTheme="minorHAnsi" w:eastAsiaTheme="minorHAnsi" w:hAnsiTheme="minorHAnsi" w:cstheme="minorBidi"/>
          <w:color w:val="1F497D" w:themeColor="text2"/>
          <w:sz w:val="22"/>
          <w:szCs w:val="22"/>
          <w:lang w:val="en-US"/>
        </w:rPr>
      </w:pPr>
      <w:r w:rsidRPr="00B8362F">
        <w:rPr>
          <w:rFonts w:asciiTheme="minorHAnsi" w:eastAsiaTheme="minorHAnsi" w:hAnsiTheme="minorHAnsi" w:cstheme="minorBidi"/>
          <w:color w:val="1F497D" w:themeColor="text2"/>
          <w:sz w:val="22"/>
          <w:szCs w:val="22"/>
          <w:lang w:val="en-US"/>
        </w:rPr>
        <w:t xml:space="preserve">Thank you very much </w:t>
      </w:r>
      <w:r w:rsidR="00485027" w:rsidRPr="00B8362F">
        <w:rPr>
          <w:rFonts w:asciiTheme="minorHAnsi" w:eastAsiaTheme="minorHAnsi" w:hAnsiTheme="minorHAnsi" w:cstheme="minorBidi"/>
          <w:color w:val="1F497D" w:themeColor="text2"/>
          <w:sz w:val="22"/>
          <w:szCs w:val="22"/>
          <w:lang w:val="en-US"/>
        </w:rPr>
        <w:t xml:space="preserve">for the </w:t>
      </w:r>
      <w:r w:rsidRPr="00B8362F">
        <w:rPr>
          <w:rFonts w:asciiTheme="minorHAnsi" w:eastAsiaTheme="minorHAnsi" w:hAnsiTheme="minorHAnsi" w:cstheme="minorBidi"/>
          <w:color w:val="1F497D" w:themeColor="text2"/>
          <w:sz w:val="22"/>
          <w:szCs w:val="22"/>
          <w:lang w:val="en-US"/>
        </w:rPr>
        <w:t>compliment.</w:t>
      </w:r>
      <w:r w:rsidR="003C4960" w:rsidRPr="00B8362F">
        <w:rPr>
          <w:rFonts w:asciiTheme="minorHAnsi" w:eastAsiaTheme="minorHAnsi" w:hAnsiTheme="minorHAnsi" w:cstheme="minorBidi"/>
          <w:color w:val="1F497D" w:themeColor="text2"/>
          <w:sz w:val="22"/>
          <w:szCs w:val="22"/>
          <w:lang w:val="en-US"/>
        </w:rPr>
        <w:t xml:space="preserve"> We are happy that we could make </w:t>
      </w:r>
      <w:r w:rsidR="004E34B3" w:rsidRPr="00B8362F">
        <w:rPr>
          <w:rFonts w:asciiTheme="minorHAnsi" w:eastAsiaTheme="minorHAnsi" w:hAnsiTheme="minorHAnsi" w:cstheme="minorBidi"/>
          <w:color w:val="1F497D" w:themeColor="text2"/>
          <w:sz w:val="22"/>
          <w:szCs w:val="22"/>
          <w:lang w:val="en-US"/>
        </w:rPr>
        <w:t>a contribution in this area.</w:t>
      </w:r>
      <w:r w:rsidR="00B8362F" w:rsidRPr="00B8362F">
        <w:rPr>
          <w:rFonts w:asciiTheme="minorHAnsi" w:eastAsiaTheme="minorHAnsi" w:hAnsiTheme="minorHAnsi" w:cstheme="minorBidi"/>
          <w:color w:val="1F497D" w:themeColor="text2"/>
          <w:sz w:val="22"/>
          <w:szCs w:val="22"/>
          <w:lang w:val="en-US"/>
        </w:rPr>
        <w:t xml:space="preserve"> </w:t>
      </w:r>
    </w:p>
    <w:p w:rsidR="00B8362F" w:rsidRDefault="00B8362F" w:rsidP="00B63B78">
      <w:pPr>
        <w:pStyle w:val="HTMLVorformatiert"/>
        <w:jc w:val="both"/>
        <w:rPr>
          <w:color w:val="C0504D" w:themeColor="accent2"/>
          <w:lang w:val="en-US"/>
        </w:rPr>
      </w:pPr>
    </w:p>
    <w:p w:rsidR="00B8362F" w:rsidRPr="00B16F42" w:rsidRDefault="00B8362F" w:rsidP="00B63B78">
      <w:pPr>
        <w:pStyle w:val="HTMLVorformatiert"/>
        <w:jc w:val="both"/>
        <w:rPr>
          <w:color w:val="C0504D" w:themeColor="accent2"/>
          <w:lang w:val="en-US"/>
        </w:rPr>
      </w:pPr>
    </w:p>
    <w:p w:rsidR="00F542DB" w:rsidRPr="00B8362F" w:rsidRDefault="00F542DB" w:rsidP="00B63B78">
      <w:pPr>
        <w:jc w:val="both"/>
        <w:rPr>
          <w:rFonts w:ascii="Courier New" w:eastAsia="Times New Roman" w:hAnsi="Courier New" w:cs="Courier New"/>
          <w:color w:val="C0504D" w:themeColor="accent2"/>
          <w:sz w:val="20"/>
          <w:szCs w:val="20"/>
          <w:lang w:val="en-US" w:eastAsia="de-DE"/>
        </w:rPr>
      </w:pPr>
      <w:r w:rsidRPr="00B8362F">
        <w:rPr>
          <w:rFonts w:ascii="Courier New" w:eastAsia="Times New Roman" w:hAnsi="Courier New" w:cs="Courier New"/>
          <w:color w:val="C0504D" w:themeColor="accent2"/>
          <w:sz w:val="20"/>
          <w:szCs w:val="20"/>
          <w:lang w:val="en-US" w:eastAsia="de-DE"/>
        </w:rPr>
        <w:t>I was very interested in reading the technical details about the conversion - but I am not sure if all of them are of interest to the general audience. I suggest moving the most technical parts to an Appendix.</w:t>
      </w: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We agree and </w:t>
      </w:r>
      <w:r w:rsidR="00413E12">
        <w:rPr>
          <w:rFonts w:asciiTheme="minorHAnsi" w:eastAsiaTheme="minorHAnsi" w:hAnsiTheme="minorHAnsi" w:cstheme="minorBidi"/>
          <w:color w:val="1F497D" w:themeColor="text2"/>
          <w:sz w:val="22"/>
          <w:szCs w:val="22"/>
          <w:lang w:val="en-US"/>
        </w:rPr>
        <w:t>d</w:t>
      </w:r>
      <w:r>
        <w:rPr>
          <w:rFonts w:asciiTheme="minorHAnsi" w:eastAsiaTheme="minorHAnsi" w:hAnsiTheme="minorHAnsi" w:cstheme="minorBidi"/>
          <w:color w:val="1F497D" w:themeColor="text2"/>
          <w:sz w:val="22"/>
          <w:szCs w:val="22"/>
          <w:lang w:val="en-US"/>
        </w:rPr>
        <w:t>ecided to shorten section 2.3.3. The</w:t>
      </w:r>
      <w:r w:rsidR="00413E12">
        <w:rPr>
          <w:rFonts w:asciiTheme="minorHAnsi" w:eastAsiaTheme="minorHAnsi" w:hAnsiTheme="minorHAnsi" w:cstheme="minorBidi"/>
          <w:color w:val="1F497D" w:themeColor="text2"/>
          <w:sz w:val="22"/>
          <w:szCs w:val="22"/>
          <w:lang w:val="en-US"/>
        </w:rPr>
        <w:t xml:space="preserve"> more detailed parts</w:t>
      </w:r>
      <w:r>
        <w:rPr>
          <w:rFonts w:asciiTheme="minorHAnsi" w:eastAsiaTheme="minorHAnsi" w:hAnsiTheme="minorHAnsi" w:cstheme="minorBidi"/>
          <w:color w:val="1F497D" w:themeColor="text2"/>
          <w:sz w:val="22"/>
          <w:szCs w:val="22"/>
          <w:lang w:val="en-US"/>
        </w:rPr>
        <w:t xml:space="preserve"> can now be found</w:t>
      </w:r>
      <w:r w:rsidR="00413E12">
        <w:rPr>
          <w:rFonts w:asciiTheme="minorHAnsi" w:eastAsiaTheme="minorHAnsi" w:hAnsiTheme="minorHAnsi" w:cstheme="minorBidi"/>
          <w:color w:val="1F497D" w:themeColor="text2"/>
          <w:sz w:val="22"/>
          <w:szCs w:val="22"/>
          <w:lang w:val="en-US"/>
        </w:rPr>
        <w:t xml:space="preserve"> in</w:t>
      </w:r>
      <w:r w:rsidR="00B8362F">
        <w:rPr>
          <w:rFonts w:asciiTheme="minorHAnsi" w:eastAsiaTheme="minorHAnsi" w:hAnsiTheme="minorHAnsi" w:cstheme="minorBidi"/>
          <w:color w:val="1F497D" w:themeColor="text2"/>
          <w:sz w:val="22"/>
          <w:szCs w:val="22"/>
          <w:lang w:val="en-US"/>
        </w:rPr>
        <w:t xml:space="preserve"> the supplement.</w:t>
      </w:r>
    </w:p>
    <w:p w:rsidR="005D279D" w:rsidRDefault="005D279D" w:rsidP="00B63B78">
      <w:pPr>
        <w:pStyle w:val="HTMLVorformatiert"/>
        <w:jc w:val="both"/>
        <w:rPr>
          <w:color w:val="C0504D" w:themeColor="accent2"/>
          <w:lang w:val="en-US"/>
        </w:rPr>
      </w:pPr>
    </w:p>
    <w:p w:rsidR="00B8362F" w:rsidRPr="00B16F42" w:rsidRDefault="00B8362F"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 xml:space="preserve">I sometimes found the wording a little bit </w:t>
      </w:r>
      <w:proofErr w:type="gramStart"/>
      <w:r w:rsidRPr="00F542DB">
        <w:rPr>
          <w:color w:val="C0504D" w:themeColor="accent2"/>
          <w:lang w:val="en-US"/>
        </w:rPr>
        <w:t>off :</w:t>
      </w:r>
      <w:proofErr w:type="gramEnd"/>
      <w:r w:rsidRPr="00F542DB">
        <w:rPr>
          <w:color w:val="C0504D" w:themeColor="accent2"/>
          <w:lang w:val="en-US"/>
        </w:rPr>
        <w:t xml:space="preserve"> For example a translator can be "sophisticated" - but I think the translation process itself should be called "complex" and/or "complicated". There are </w:t>
      </w:r>
      <w:proofErr w:type="gramStart"/>
      <w:r w:rsidRPr="00F542DB">
        <w:rPr>
          <w:color w:val="C0504D" w:themeColor="accent2"/>
          <w:lang w:val="en-US"/>
        </w:rPr>
        <w:t>several  minor</w:t>
      </w:r>
      <w:proofErr w:type="gramEnd"/>
      <w:r w:rsidRPr="00F542DB">
        <w:rPr>
          <w:color w:val="C0504D" w:themeColor="accent2"/>
          <w:lang w:val="en-US"/>
        </w:rPr>
        <w:t xml:space="preserve"> cases like this and I think the article can benefit from another round of editing.</w:t>
      </w:r>
    </w:p>
    <w:p w:rsidR="0047567F" w:rsidRDefault="0047567F" w:rsidP="00B63B78">
      <w:pPr>
        <w:pStyle w:val="HTMLVorformatiert"/>
        <w:jc w:val="both"/>
        <w:rPr>
          <w:color w:val="C0504D" w:themeColor="accent2"/>
          <w:lang w:val="en-US"/>
        </w:rPr>
      </w:pPr>
    </w:p>
    <w:p w:rsidR="005D279D" w:rsidRPr="00B16F42" w:rsidRDefault="00DD4F56"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w:t>
      </w:r>
      <w:r w:rsidR="00B16F42">
        <w:rPr>
          <w:rFonts w:asciiTheme="minorHAnsi" w:eastAsiaTheme="minorHAnsi" w:hAnsiTheme="minorHAnsi" w:cstheme="minorBidi"/>
          <w:color w:val="1F497D" w:themeColor="text2"/>
          <w:sz w:val="22"/>
          <w:szCs w:val="22"/>
          <w:lang w:val="en-US"/>
        </w:rPr>
        <w:t>e changed the corresponding parts.</w:t>
      </w:r>
    </w:p>
    <w:p w:rsidR="0047567F" w:rsidRPr="00B16F42" w:rsidRDefault="0047567F" w:rsidP="00B63B78">
      <w:pPr>
        <w:pStyle w:val="HTMLVorformatiert"/>
        <w:jc w:val="both"/>
        <w:rPr>
          <w:color w:val="C0504D" w:themeColor="accent2"/>
          <w:lang w:val="en-US"/>
        </w:rPr>
      </w:pPr>
    </w:p>
    <w:p w:rsidR="00F542DB" w:rsidRPr="00B16F42" w:rsidRDefault="00F542DB" w:rsidP="00B63B78">
      <w:pPr>
        <w:pStyle w:val="HTMLVorformatiert"/>
        <w:jc w:val="both"/>
        <w:rPr>
          <w:color w:val="C0504D" w:themeColor="accent2"/>
          <w:lang w:val="en-US"/>
        </w:rPr>
      </w:pPr>
    </w:p>
    <w:p w:rsidR="00F542DB" w:rsidRPr="00DF2D62" w:rsidRDefault="00F542DB" w:rsidP="00B63B78">
      <w:pPr>
        <w:pStyle w:val="HTMLVorformatiert"/>
        <w:jc w:val="both"/>
        <w:rPr>
          <w:color w:val="C0504D" w:themeColor="accent2"/>
          <w:lang w:val="en-US"/>
        </w:rPr>
      </w:pPr>
      <w:r w:rsidRPr="00DF2D62">
        <w:rPr>
          <w:color w:val="C0504D" w:themeColor="accent2"/>
          <w:lang w:val="en-US"/>
        </w:rPr>
        <w:t>Reviewer: 3</w:t>
      </w:r>
    </w:p>
    <w:p w:rsidR="00F542DB" w:rsidRPr="00DF2D62" w:rsidRDefault="00F542DB" w:rsidP="00B63B78">
      <w:pPr>
        <w:pStyle w:val="HTMLVorformatiert"/>
        <w:jc w:val="both"/>
        <w:rPr>
          <w:color w:val="C0504D" w:themeColor="accent2"/>
          <w:lang w:val="en-US"/>
        </w:rPr>
      </w:pPr>
      <w:r w:rsidRPr="00DF2D62">
        <w:rPr>
          <w:color w:val="C0504D" w:themeColor="accent2"/>
          <w:lang w:val="en-US"/>
        </w:rPr>
        <w:t>Comments to the Author</w:t>
      </w: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This paper presents a useful tool for converting </w:t>
      </w:r>
      <w:proofErr w:type="spellStart"/>
      <w:r w:rsidRPr="00F542DB">
        <w:rPr>
          <w:color w:val="C0504D" w:themeColor="accent2"/>
          <w:lang w:val="en-US"/>
        </w:rPr>
        <w:t>BioPAX</w:t>
      </w:r>
      <w:proofErr w:type="spellEnd"/>
      <w:r w:rsidRPr="00F542DB">
        <w:rPr>
          <w:color w:val="C0504D" w:themeColor="accent2"/>
          <w:lang w:val="en-US"/>
        </w:rPr>
        <w:t xml:space="preserve"> models into SBML models using the qualitative modeling extension.  The </w:t>
      </w:r>
      <w:proofErr w:type="gramStart"/>
      <w:r w:rsidRPr="00F542DB">
        <w:rPr>
          <w:color w:val="C0504D" w:themeColor="accent2"/>
          <w:lang w:val="en-US"/>
        </w:rPr>
        <w:t>advantages of this tool over comparable tools already available is</w:t>
      </w:r>
      <w:proofErr w:type="gramEnd"/>
      <w:r w:rsidRPr="00F542DB">
        <w:rPr>
          <w:color w:val="C0504D" w:themeColor="accent2"/>
          <w:lang w:val="en-US"/>
        </w:rPr>
        <w:t xml:space="preserve"> well described in Table 3.  The main advantage being the ability to minimize the loss of information by leveraging the transition construct in the </w:t>
      </w:r>
      <w:proofErr w:type="spellStart"/>
      <w:r w:rsidRPr="00F542DB">
        <w:rPr>
          <w:color w:val="C0504D" w:themeColor="accent2"/>
          <w:lang w:val="en-US"/>
        </w:rPr>
        <w:t>qual</w:t>
      </w:r>
      <w:proofErr w:type="spellEnd"/>
      <w:r w:rsidRPr="00F542DB">
        <w:rPr>
          <w:color w:val="C0504D" w:themeColor="accent2"/>
          <w:lang w:val="en-US"/>
        </w:rPr>
        <w:t xml:space="preserve"> package to represent relationships that cannot be cleanly encoded as reactions.</w:t>
      </w:r>
    </w:p>
    <w:p w:rsidR="00F542DB" w:rsidRPr="00F542DB" w:rsidRDefault="00F542DB"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I do have a few minor comments that I would like to see addressed:</w:t>
      </w:r>
    </w:p>
    <w:p w:rsidR="00F542DB" w:rsidRPr="00F542DB" w:rsidRDefault="00F542DB"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t>1) Abstract, "erroneously converted to reactions", I find this comment too harsh.  While you may disagree that with this approach, it may still capture the behavior.  For example, one can easily imagine a repression relationship encoded using reactions perhaps with the addition of SBO terms.</w:t>
      </w:r>
    </w:p>
    <w:p w:rsidR="0047567F" w:rsidRDefault="0047567F" w:rsidP="00B63B78">
      <w:pPr>
        <w:pStyle w:val="HTMLVorformatiert"/>
        <w:jc w:val="both"/>
        <w:rPr>
          <w:color w:val="C0504D" w:themeColor="accent2"/>
          <w:lang w:val="en-US"/>
        </w:rPr>
      </w:pPr>
    </w:p>
    <w:p w:rsidR="005D4424" w:rsidRPr="0036338E" w:rsidRDefault="003C194C"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I</w:t>
      </w:r>
      <w:r w:rsidR="00B16F42">
        <w:rPr>
          <w:rFonts w:asciiTheme="minorHAnsi" w:eastAsiaTheme="minorHAnsi" w:hAnsiTheme="minorHAnsi" w:cstheme="minorBidi"/>
          <w:color w:val="1F497D" w:themeColor="text2"/>
          <w:sz w:val="22"/>
          <w:szCs w:val="22"/>
          <w:lang w:val="en-US"/>
        </w:rPr>
        <w:t>ndeed that would be possible. However, due to the existence of the Qualitative Models extension this approach would not be proper</w:t>
      </w:r>
      <w:r w:rsidR="007C6E26">
        <w:rPr>
          <w:rFonts w:asciiTheme="minorHAnsi" w:eastAsiaTheme="minorHAnsi" w:hAnsiTheme="minorHAnsi" w:cstheme="minorBidi"/>
          <w:color w:val="1F497D" w:themeColor="text2"/>
          <w:sz w:val="22"/>
          <w:szCs w:val="22"/>
          <w:lang w:val="en-US"/>
        </w:rPr>
        <w:t>. As you said</w:t>
      </w:r>
      <w:r w:rsidR="002A2328">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the formulation </w:t>
      </w:r>
      <w:r w:rsidR="007C6E26">
        <w:rPr>
          <w:rFonts w:asciiTheme="minorHAnsi" w:eastAsiaTheme="minorHAnsi" w:hAnsiTheme="minorHAnsi" w:cstheme="minorBidi"/>
          <w:color w:val="1F497D" w:themeColor="text2"/>
          <w:sz w:val="22"/>
          <w:szCs w:val="22"/>
          <w:lang w:val="en-US"/>
        </w:rPr>
        <w:t xml:space="preserve">was </w:t>
      </w:r>
      <w:r w:rsidR="00B16F42">
        <w:rPr>
          <w:rFonts w:asciiTheme="minorHAnsi" w:eastAsiaTheme="minorHAnsi" w:hAnsiTheme="minorHAnsi" w:cstheme="minorBidi"/>
          <w:color w:val="1F497D" w:themeColor="text2"/>
          <w:sz w:val="22"/>
          <w:szCs w:val="22"/>
          <w:lang w:val="en-US"/>
        </w:rPr>
        <w:t>a bit harsh and we changed it in the document</w:t>
      </w:r>
      <w:r w:rsidR="0036338E">
        <w:rPr>
          <w:rFonts w:asciiTheme="minorHAnsi" w:eastAsiaTheme="minorHAnsi" w:hAnsiTheme="minorHAnsi" w:cstheme="minorBidi"/>
          <w:color w:val="1F497D" w:themeColor="text2"/>
          <w:sz w:val="22"/>
          <w:szCs w:val="22"/>
          <w:lang w:val="en-US"/>
        </w:rPr>
        <w:t xml:space="preserve"> to “</w:t>
      </w:r>
      <w:r w:rsidR="0036338E" w:rsidRPr="0036338E">
        <w:rPr>
          <w:rFonts w:asciiTheme="minorHAnsi" w:eastAsiaTheme="minorHAnsi" w:hAnsiTheme="minorHAnsi" w:cstheme="minorBidi"/>
          <w:color w:val="1F497D" w:themeColor="text2"/>
          <w:sz w:val="22"/>
          <w:szCs w:val="22"/>
          <w:lang w:val="en-US"/>
        </w:rPr>
        <w:t xml:space="preserve">Before the </w:t>
      </w:r>
      <w:r w:rsidR="000D50BB">
        <w:rPr>
          <w:rFonts w:asciiTheme="minorHAnsi" w:eastAsiaTheme="minorHAnsi" w:hAnsiTheme="minorHAnsi" w:cstheme="minorBidi"/>
          <w:color w:val="1F497D" w:themeColor="text2"/>
          <w:sz w:val="22"/>
          <w:szCs w:val="22"/>
          <w:lang w:val="en-US"/>
        </w:rPr>
        <w:t>development</w:t>
      </w:r>
      <w:r w:rsidR="000D50BB" w:rsidRPr="0036338E">
        <w:rPr>
          <w:rFonts w:asciiTheme="minorHAnsi" w:eastAsiaTheme="minorHAnsi" w:hAnsiTheme="minorHAnsi" w:cstheme="minorBidi"/>
          <w:color w:val="1F497D" w:themeColor="text2"/>
          <w:sz w:val="22"/>
          <w:szCs w:val="22"/>
          <w:lang w:val="en-US"/>
        </w:rPr>
        <w:t xml:space="preserve"> </w:t>
      </w:r>
      <w:r w:rsidR="0036338E" w:rsidRPr="0036338E">
        <w:rPr>
          <w:rFonts w:asciiTheme="minorHAnsi" w:eastAsiaTheme="minorHAnsi" w:hAnsiTheme="minorHAnsi" w:cstheme="minorBidi"/>
          <w:color w:val="1F497D" w:themeColor="text2"/>
          <w:sz w:val="22"/>
          <w:szCs w:val="22"/>
          <w:lang w:val="en-US"/>
        </w:rPr>
        <w:t xml:space="preserve">of </w:t>
      </w:r>
      <w:r w:rsidR="000D50BB">
        <w:rPr>
          <w:rFonts w:asciiTheme="minorHAnsi" w:eastAsiaTheme="minorHAnsi" w:hAnsiTheme="minorHAnsi" w:cstheme="minorBidi"/>
          <w:color w:val="1F497D" w:themeColor="text2"/>
          <w:sz w:val="22"/>
          <w:szCs w:val="22"/>
          <w:lang w:val="en-US"/>
        </w:rPr>
        <w:t xml:space="preserve">SBML </w:t>
      </w:r>
      <w:proofErr w:type="spellStart"/>
      <w:r w:rsidR="0036338E" w:rsidRPr="0036338E">
        <w:rPr>
          <w:rFonts w:asciiTheme="minorHAnsi" w:eastAsiaTheme="minorHAnsi" w:hAnsiTheme="minorHAnsi" w:cstheme="minorBidi"/>
          <w:color w:val="1F497D" w:themeColor="text2"/>
          <w:sz w:val="22"/>
          <w:szCs w:val="22"/>
          <w:lang w:val="en-US"/>
        </w:rPr>
        <w:t>qual</w:t>
      </w:r>
      <w:proofErr w:type="spellEnd"/>
      <w:r w:rsidR="0036338E" w:rsidRPr="0036338E">
        <w:rPr>
          <w:rFonts w:asciiTheme="minorHAnsi" w:eastAsiaTheme="minorHAnsi" w:hAnsiTheme="minorHAnsi" w:cstheme="minorBidi"/>
          <w:color w:val="1F497D" w:themeColor="text2"/>
          <w:sz w:val="22"/>
          <w:szCs w:val="22"/>
          <w:lang w:val="en-US"/>
        </w:rPr>
        <w:t>, relations could not be properly translated into SBML</w:t>
      </w:r>
      <w:r w:rsidR="0036338E">
        <w:rPr>
          <w:rFonts w:asciiTheme="minorHAnsi" w:eastAsiaTheme="minorHAnsi" w:hAnsiTheme="minorHAnsi" w:cstheme="minorBidi"/>
          <w:color w:val="1F497D" w:themeColor="text2"/>
          <w:sz w:val="22"/>
          <w:szCs w:val="22"/>
          <w:lang w:val="en-US"/>
        </w:rPr>
        <w:t>”</w:t>
      </w:r>
      <w:r w:rsidR="00B16F42">
        <w:rPr>
          <w:rFonts w:asciiTheme="minorHAnsi" w:eastAsiaTheme="minorHAnsi" w:hAnsiTheme="minorHAnsi" w:cstheme="minorBidi"/>
          <w:color w:val="1F497D" w:themeColor="text2"/>
          <w:sz w:val="22"/>
          <w:szCs w:val="22"/>
          <w:lang w:val="en-US"/>
        </w:rPr>
        <w:t xml:space="preserve">. </w:t>
      </w:r>
    </w:p>
    <w:p w:rsidR="0047567F" w:rsidRPr="0036338E" w:rsidRDefault="0047567F" w:rsidP="00B63B78">
      <w:pPr>
        <w:pStyle w:val="HTMLVorformatiert"/>
        <w:jc w:val="both"/>
        <w:rPr>
          <w:rFonts w:asciiTheme="minorHAnsi" w:eastAsiaTheme="minorHAnsi" w:hAnsiTheme="minorHAnsi" w:cstheme="minorBidi"/>
          <w:color w:val="1F497D" w:themeColor="text2"/>
          <w:sz w:val="22"/>
          <w:szCs w:val="22"/>
          <w:lang w:val="en-US"/>
        </w:rPr>
      </w:pPr>
    </w:p>
    <w:p w:rsidR="00F542DB" w:rsidRPr="0036338E" w:rsidRDefault="00F542DB" w:rsidP="00B63B78">
      <w:pPr>
        <w:pStyle w:val="HTMLVorformatiert"/>
        <w:jc w:val="both"/>
        <w:rPr>
          <w:color w:val="C0504D" w:themeColor="accent2"/>
          <w:lang w:val="en-US"/>
        </w:rPr>
      </w:pPr>
    </w:p>
    <w:p w:rsidR="00B63B78" w:rsidRDefault="00B63B78" w:rsidP="00B63B78">
      <w:pPr>
        <w:pStyle w:val="HTMLVorformatiert"/>
        <w:jc w:val="both"/>
        <w:rPr>
          <w:color w:val="C0504D" w:themeColor="accent2"/>
          <w:lang w:val="en-US"/>
        </w:rPr>
      </w:pPr>
    </w:p>
    <w:p w:rsidR="00F542DB" w:rsidRDefault="00F542DB" w:rsidP="00B63B78">
      <w:pPr>
        <w:pStyle w:val="HTMLVorformatiert"/>
        <w:jc w:val="both"/>
        <w:rPr>
          <w:color w:val="C0504D" w:themeColor="accent2"/>
          <w:lang w:val="en-US"/>
        </w:rPr>
      </w:pPr>
      <w:r w:rsidRPr="00F542DB">
        <w:rPr>
          <w:color w:val="C0504D" w:themeColor="accent2"/>
          <w:lang w:val="en-US"/>
        </w:rPr>
        <w:lastRenderedPageBreak/>
        <w:t xml:space="preserve">2) Pg 1, </w:t>
      </w:r>
      <w:proofErr w:type="spellStart"/>
      <w:r w:rsidRPr="00F542DB">
        <w:rPr>
          <w:color w:val="C0504D" w:themeColor="accent2"/>
          <w:lang w:val="en-US"/>
        </w:rPr>
        <w:t>col</w:t>
      </w:r>
      <w:proofErr w:type="spellEnd"/>
      <w:r w:rsidRPr="00F542DB">
        <w:rPr>
          <w:color w:val="C0504D" w:themeColor="accent2"/>
          <w:lang w:val="en-US"/>
        </w:rPr>
        <w:t xml:space="preserve"> 2, line 2, semantic -&gt; semantics</w:t>
      </w:r>
    </w:p>
    <w:p w:rsidR="0047567F" w:rsidRDefault="0047567F" w:rsidP="00B63B78">
      <w:pPr>
        <w:pStyle w:val="HTMLVorformatiert"/>
        <w:jc w:val="both"/>
        <w:rPr>
          <w:color w:val="C0504D" w:themeColor="accent2"/>
          <w:lang w:val="en-US"/>
        </w:rPr>
      </w:pPr>
    </w:p>
    <w:p w:rsidR="0047567F" w:rsidRPr="00AE68FD" w:rsidRDefault="005D1AD0" w:rsidP="00B63B78">
      <w:pPr>
        <w:pStyle w:val="HTMLVorformatiert"/>
        <w:jc w:val="both"/>
        <w:rPr>
          <w:rFonts w:asciiTheme="minorHAnsi" w:eastAsiaTheme="minorHAnsi" w:hAnsiTheme="minorHAnsi" w:cstheme="minorBidi"/>
          <w:color w:val="1F497D" w:themeColor="text2"/>
          <w:sz w:val="22"/>
          <w:szCs w:val="22"/>
          <w:lang w:val="en-US"/>
        </w:rPr>
      </w:pPr>
      <w:proofErr w:type="gramStart"/>
      <w:r>
        <w:rPr>
          <w:rFonts w:asciiTheme="minorHAnsi" w:eastAsiaTheme="minorHAnsi" w:hAnsiTheme="minorHAnsi" w:cstheme="minorBidi"/>
          <w:color w:val="1F497D" w:themeColor="text2"/>
          <w:sz w:val="22"/>
          <w:szCs w:val="22"/>
          <w:lang w:val="en-US"/>
        </w:rPr>
        <w:t>Corrected</w:t>
      </w:r>
      <w:r w:rsidR="003C194C">
        <w:rPr>
          <w:rFonts w:asciiTheme="minorHAnsi" w:eastAsiaTheme="minorHAnsi" w:hAnsiTheme="minorHAnsi" w:cstheme="minorBidi"/>
          <w:color w:val="1F497D" w:themeColor="text2"/>
          <w:sz w:val="22"/>
          <w:szCs w:val="22"/>
          <w:lang w:val="en-US"/>
        </w:rPr>
        <w:t>.</w:t>
      </w:r>
      <w:proofErr w:type="gramEnd"/>
    </w:p>
    <w:p w:rsidR="0047567F" w:rsidRPr="00F542DB" w:rsidRDefault="0047567F" w:rsidP="00B63B78">
      <w:pPr>
        <w:pStyle w:val="HTMLVorformatiert"/>
        <w:jc w:val="both"/>
        <w:rPr>
          <w:color w:val="C0504D" w:themeColor="accent2"/>
          <w:lang w:val="en-US"/>
        </w:rPr>
      </w:pPr>
    </w:p>
    <w:p w:rsidR="00B8362F" w:rsidRDefault="00B8362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3) "The SBML core specification provides no possibility to define other relationships than concrete quantitative reactions." This is not accurate.  SBML has more constructs than reactions, such as events, rules, constraints, etc.  While these are quantitative, they are not reactions.  You should mention these additional constructs supported by core SBML but it is okay to say they are not qualitative.</w:t>
      </w:r>
    </w:p>
    <w:p w:rsidR="00F542DB" w:rsidRPr="00F542DB" w:rsidRDefault="00F542DB" w:rsidP="00B63B78">
      <w:pPr>
        <w:pStyle w:val="HTMLVorformatiert"/>
        <w:jc w:val="both"/>
        <w:rPr>
          <w:color w:val="C0504D" w:themeColor="accent2"/>
          <w:lang w:val="en-US"/>
        </w:rPr>
      </w:pPr>
    </w:p>
    <w:p w:rsidR="002A2328" w:rsidRDefault="001113F2" w:rsidP="00B63B78">
      <w:pPr>
        <w:pStyle w:val="HTMLVorformatiert"/>
        <w:jc w:val="both"/>
        <w:rPr>
          <w:color w:val="C0504D" w:themeColor="accent2"/>
          <w:lang w:val="en-US"/>
        </w:rPr>
      </w:pPr>
      <w:r>
        <w:rPr>
          <w:rFonts w:asciiTheme="minorHAnsi" w:eastAsiaTheme="minorHAnsi" w:hAnsiTheme="minorHAnsi" w:cstheme="minorBidi"/>
          <w:color w:val="1F497D" w:themeColor="text2"/>
          <w:sz w:val="22"/>
          <w:szCs w:val="22"/>
          <w:lang w:val="en-US"/>
        </w:rPr>
        <w:t>Tha</w:t>
      </w:r>
      <w:r w:rsidR="002A2328">
        <w:rPr>
          <w:rFonts w:asciiTheme="minorHAnsi" w:eastAsiaTheme="minorHAnsi" w:hAnsiTheme="minorHAnsi" w:cstheme="minorBidi"/>
          <w:color w:val="1F497D" w:themeColor="text2"/>
          <w:sz w:val="22"/>
          <w:szCs w:val="22"/>
          <w:lang w:val="en-US"/>
        </w:rPr>
        <w:t xml:space="preserve">nk you for pointing this out. </w:t>
      </w:r>
      <w:r w:rsidR="000D50BB">
        <w:rPr>
          <w:rFonts w:asciiTheme="minorHAnsi" w:eastAsiaTheme="minorHAnsi" w:hAnsiTheme="minorHAnsi" w:cstheme="minorBidi"/>
          <w:color w:val="1F497D" w:themeColor="text2"/>
          <w:sz w:val="22"/>
          <w:szCs w:val="22"/>
          <w:lang w:val="en-US"/>
        </w:rPr>
        <w:t>The manuscript now includes more details on this</w:t>
      </w:r>
      <w:r w:rsidR="005D1AD0">
        <w:rPr>
          <w:rFonts w:asciiTheme="minorHAnsi" w:eastAsiaTheme="minorHAnsi" w:hAnsiTheme="minorHAnsi" w:cstheme="minorBidi"/>
          <w:color w:val="1F497D" w:themeColor="text2"/>
          <w:sz w:val="22"/>
          <w:szCs w:val="22"/>
          <w:lang w:val="en-US"/>
        </w:rPr>
        <w:t xml:space="preserve"> in the introduction</w:t>
      </w:r>
      <w:r w:rsidR="000D50BB">
        <w:rPr>
          <w:rFonts w:asciiTheme="minorHAnsi" w:eastAsiaTheme="minorHAnsi" w:hAnsiTheme="minorHAnsi" w:cstheme="minorBidi"/>
          <w:color w:val="1F497D" w:themeColor="text2"/>
          <w:sz w:val="22"/>
          <w:szCs w:val="22"/>
          <w:lang w:val="en-US"/>
        </w:rPr>
        <w:t>.</w:t>
      </w:r>
    </w:p>
    <w:p w:rsidR="0047567F" w:rsidRDefault="0047567F" w:rsidP="00B63B78">
      <w:pPr>
        <w:pStyle w:val="HTMLVorformatiert"/>
        <w:jc w:val="both"/>
        <w:rPr>
          <w:color w:val="C0504D" w:themeColor="accent2"/>
          <w:lang w:val="en-US"/>
        </w:rPr>
      </w:pPr>
    </w:p>
    <w:p w:rsidR="001113F2" w:rsidRDefault="001113F2"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4) I may have missed it but I could not find a reference to Table 1.</w:t>
      </w:r>
    </w:p>
    <w:p w:rsidR="0047567F" w:rsidRDefault="0047567F" w:rsidP="00B63B78">
      <w:pPr>
        <w:pStyle w:val="HTMLVorformatiert"/>
        <w:jc w:val="both"/>
        <w:rPr>
          <w:color w:val="C0504D" w:themeColor="accent2"/>
          <w:lang w:val="en-US"/>
        </w:rPr>
      </w:pPr>
    </w:p>
    <w:p w:rsidR="00F542DB" w:rsidRDefault="00DF2D62" w:rsidP="00B63B78">
      <w:pPr>
        <w:autoSpaceDE w:val="0"/>
        <w:autoSpaceDN w:val="0"/>
        <w:adjustRightInd w:val="0"/>
        <w:spacing w:after="0" w:line="240" w:lineRule="auto"/>
        <w:jc w:val="both"/>
        <w:rPr>
          <w:color w:val="C0504D" w:themeColor="accent2"/>
          <w:lang w:val="en-US"/>
        </w:rPr>
      </w:pPr>
      <w:r>
        <w:rPr>
          <w:color w:val="1F497D" w:themeColor="text2"/>
          <w:lang w:val="en-US"/>
        </w:rPr>
        <w:t xml:space="preserve">The reference </w:t>
      </w:r>
      <w:r w:rsidR="003C194C">
        <w:rPr>
          <w:color w:val="1F497D" w:themeColor="text2"/>
          <w:lang w:val="en-US"/>
        </w:rPr>
        <w:t xml:space="preserve">was listed in brackets with a </w:t>
      </w:r>
      <w:r w:rsidR="007124F9">
        <w:rPr>
          <w:color w:val="1F497D" w:themeColor="text2"/>
          <w:lang w:val="en-US"/>
        </w:rPr>
        <w:t>citation</w:t>
      </w:r>
      <w:r w:rsidR="003C194C">
        <w:rPr>
          <w:color w:val="1F497D" w:themeColor="text2"/>
          <w:lang w:val="en-US"/>
        </w:rPr>
        <w:t xml:space="preserve"> in </w:t>
      </w:r>
      <w:r w:rsidR="005D1AD0">
        <w:rPr>
          <w:color w:val="1F497D" w:themeColor="text2"/>
          <w:lang w:val="en-US"/>
        </w:rPr>
        <w:t>S</w:t>
      </w:r>
      <w:r w:rsidR="003C194C">
        <w:rPr>
          <w:color w:val="1F497D" w:themeColor="text2"/>
          <w:lang w:val="en-US"/>
        </w:rPr>
        <w:t xml:space="preserve">ection 2.3.2 Step 2. </w:t>
      </w:r>
      <w:r w:rsidR="005D1AD0">
        <w:rPr>
          <w:color w:val="1F497D" w:themeColor="text2"/>
          <w:lang w:val="en-US"/>
        </w:rPr>
        <w:t>To make it more obvious, we</w:t>
      </w:r>
      <w:r w:rsidR="00AC08B0">
        <w:rPr>
          <w:color w:val="1F497D" w:themeColor="text2"/>
          <w:lang w:val="en-US"/>
        </w:rPr>
        <w:t xml:space="preserve"> split </w:t>
      </w:r>
      <w:r w:rsidR="000D50BB">
        <w:rPr>
          <w:color w:val="1F497D" w:themeColor="text2"/>
          <w:lang w:val="en-US"/>
        </w:rPr>
        <w:t>this part</w:t>
      </w:r>
      <w:r w:rsidR="00AC08B0">
        <w:rPr>
          <w:color w:val="1F497D" w:themeColor="text2"/>
          <w:lang w:val="en-US"/>
        </w:rPr>
        <w:t xml:space="preserve"> and </w:t>
      </w:r>
      <w:r w:rsidR="001113F2">
        <w:rPr>
          <w:color w:val="1F497D" w:themeColor="text2"/>
          <w:lang w:val="en-US"/>
        </w:rPr>
        <w:t>wrote</w:t>
      </w:r>
      <w:r w:rsidR="00AC08B0">
        <w:rPr>
          <w:color w:val="1F497D" w:themeColor="text2"/>
          <w:lang w:val="en-US"/>
        </w:rPr>
        <w:t xml:space="preserve"> an extra sentence</w:t>
      </w:r>
      <w:r w:rsidR="000D50BB">
        <w:rPr>
          <w:color w:val="1F497D" w:themeColor="text2"/>
          <w:lang w:val="en-US"/>
        </w:rPr>
        <w:t xml:space="preserve"> with a clear reference on this table</w:t>
      </w:r>
      <w:r w:rsidR="00AC08B0">
        <w:rPr>
          <w:color w:val="1F497D" w:themeColor="text2"/>
          <w:lang w:val="en-US"/>
        </w:rPr>
        <w:t xml:space="preserve">. </w:t>
      </w:r>
    </w:p>
    <w:p w:rsidR="0047567F" w:rsidRDefault="0047567F" w:rsidP="00B63B78">
      <w:pPr>
        <w:pStyle w:val="HTMLVorformatiert"/>
        <w:jc w:val="both"/>
        <w:rPr>
          <w:color w:val="C0504D" w:themeColor="accent2"/>
          <w:lang w:val="en-US"/>
        </w:rPr>
      </w:pPr>
    </w:p>
    <w:p w:rsidR="00AC08B0" w:rsidRPr="00F542DB" w:rsidRDefault="00AC08B0"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5) Not sure the purpose of </w:t>
      </w:r>
      <w:proofErr w:type="spellStart"/>
      <w:r w:rsidRPr="00F542DB">
        <w:rPr>
          <w:color w:val="C0504D" w:themeColor="accent2"/>
          <w:lang w:val="en-US"/>
        </w:rPr>
        <w:t>qualitativeModel</w:t>
      </w:r>
      <w:proofErr w:type="spellEnd"/>
      <w:r w:rsidRPr="00F542DB">
        <w:rPr>
          <w:color w:val="C0504D" w:themeColor="accent2"/>
          <w:lang w:val="en-US"/>
        </w:rPr>
        <w:t xml:space="preserve">.  Can't one just ignore the parts of the model which are from the </w:t>
      </w:r>
      <w:proofErr w:type="spellStart"/>
      <w:r w:rsidRPr="00F542DB">
        <w:rPr>
          <w:color w:val="C0504D" w:themeColor="accent2"/>
          <w:lang w:val="en-US"/>
        </w:rPr>
        <w:t>qual</w:t>
      </w:r>
      <w:proofErr w:type="spellEnd"/>
      <w:r w:rsidRPr="00F542DB">
        <w:rPr>
          <w:color w:val="C0504D" w:themeColor="accent2"/>
          <w:lang w:val="en-US"/>
        </w:rPr>
        <w:t xml:space="preserve"> </w:t>
      </w:r>
      <w:proofErr w:type="gramStart"/>
      <w:r w:rsidRPr="00F542DB">
        <w:rPr>
          <w:color w:val="C0504D" w:themeColor="accent2"/>
          <w:lang w:val="en-US"/>
        </w:rPr>
        <w:t>package.</w:t>
      </w:r>
      <w:proofErr w:type="gramEnd"/>
    </w:p>
    <w:p w:rsidR="0047567F" w:rsidRDefault="0047567F" w:rsidP="00B63B78">
      <w:pPr>
        <w:pStyle w:val="HTMLVorformatiert"/>
        <w:jc w:val="both"/>
        <w:rPr>
          <w:color w:val="C0504D" w:themeColor="accent2"/>
          <w:lang w:val="en-US"/>
        </w:rPr>
      </w:pPr>
    </w:p>
    <w:p w:rsidR="005D4424" w:rsidRPr="00AE68FD" w:rsidRDefault="005D4424"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SBML </w:t>
      </w:r>
      <w:proofErr w:type="spellStart"/>
      <w:r w:rsidR="003E0D7E">
        <w:rPr>
          <w:rFonts w:asciiTheme="minorHAnsi" w:eastAsiaTheme="minorHAnsi" w:hAnsiTheme="minorHAnsi" w:cstheme="minorBidi"/>
          <w:color w:val="1F497D" w:themeColor="text2"/>
          <w:sz w:val="22"/>
          <w:szCs w:val="22"/>
          <w:lang w:val="en-US"/>
        </w:rPr>
        <w:t>p</w:t>
      </w:r>
      <w:r>
        <w:rPr>
          <w:rFonts w:asciiTheme="minorHAnsi" w:eastAsiaTheme="minorHAnsi" w:hAnsiTheme="minorHAnsi" w:cstheme="minorBidi"/>
          <w:color w:val="1F497D" w:themeColor="text2"/>
          <w:sz w:val="22"/>
          <w:szCs w:val="22"/>
          <w:lang w:val="en-US"/>
        </w:rPr>
        <w:t>lugins</w:t>
      </w:r>
      <w:proofErr w:type="spellEnd"/>
      <w:r>
        <w:rPr>
          <w:rFonts w:asciiTheme="minorHAnsi" w:eastAsiaTheme="minorHAnsi" w:hAnsiTheme="minorHAnsi" w:cstheme="minorBidi"/>
          <w:color w:val="1F497D" w:themeColor="text2"/>
          <w:sz w:val="22"/>
          <w:szCs w:val="22"/>
          <w:lang w:val="en-US"/>
        </w:rPr>
        <w:t xml:space="preserve"> define a separate model for each </w:t>
      </w:r>
      <w:proofErr w:type="spellStart"/>
      <w:r>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Therefore, when using </w:t>
      </w:r>
      <w:r w:rsidR="003E0D7E">
        <w:rPr>
          <w:rFonts w:asciiTheme="minorHAnsi" w:eastAsiaTheme="minorHAnsi" w:hAnsiTheme="minorHAnsi" w:cstheme="minorBidi"/>
          <w:color w:val="1F497D" w:themeColor="text2"/>
          <w:sz w:val="22"/>
          <w:szCs w:val="22"/>
          <w:lang w:val="en-US"/>
        </w:rPr>
        <w:t xml:space="preserve">the Qualitative models </w:t>
      </w:r>
      <w:proofErr w:type="spellStart"/>
      <w:r w:rsidR="003E0D7E">
        <w:rPr>
          <w:rFonts w:asciiTheme="minorHAnsi" w:eastAsiaTheme="minorHAnsi" w:hAnsiTheme="minorHAnsi" w:cstheme="minorBidi"/>
          <w:color w:val="1F497D" w:themeColor="text2"/>
          <w:sz w:val="22"/>
          <w:szCs w:val="22"/>
          <w:lang w:val="en-US"/>
        </w:rPr>
        <w:t>plugin</w:t>
      </w:r>
      <w:proofErr w:type="spellEnd"/>
      <w:r>
        <w:rPr>
          <w:rFonts w:asciiTheme="minorHAnsi" w:eastAsiaTheme="minorHAnsi" w:hAnsiTheme="minorHAnsi" w:cstheme="minorBidi"/>
          <w:color w:val="1F497D" w:themeColor="text2"/>
          <w:sz w:val="22"/>
          <w:szCs w:val="22"/>
          <w:lang w:val="en-US"/>
        </w:rPr>
        <w:t xml:space="preserve">, a separate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model is defined by the </w:t>
      </w:r>
      <w:proofErr w:type="spellStart"/>
      <w:r>
        <w:rPr>
          <w:rFonts w:asciiTheme="minorHAnsi" w:eastAsiaTheme="minorHAnsi" w:hAnsiTheme="minorHAnsi" w:cstheme="minorBidi"/>
          <w:color w:val="1F497D" w:themeColor="text2"/>
          <w:sz w:val="22"/>
          <w:szCs w:val="22"/>
          <w:lang w:val="en-US"/>
        </w:rPr>
        <w:t>qual</w:t>
      </w:r>
      <w:proofErr w:type="spellEnd"/>
      <w:r>
        <w:rPr>
          <w:rFonts w:asciiTheme="minorHAnsi" w:eastAsiaTheme="minorHAnsi" w:hAnsiTheme="minorHAnsi" w:cstheme="minorBidi"/>
          <w:color w:val="1F497D" w:themeColor="text2"/>
          <w:sz w:val="22"/>
          <w:szCs w:val="22"/>
          <w:lang w:val="en-US"/>
        </w:rPr>
        <w:t xml:space="preserve"> specification that handles exclusively all qual</w:t>
      </w:r>
      <w:r w:rsidR="003E0D7E">
        <w:rPr>
          <w:rFonts w:asciiTheme="minorHAnsi" w:eastAsiaTheme="minorHAnsi" w:hAnsiTheme="minorHAnsi" w:cstheme="minorBidi"/>
          <w:color w:val="1F497D" w:themeColor="text2"/>
          <w:sz w:val="22"/>
          <w:szCs w:val="22"/>
          <w:lang w:val="en-US"/>
        </w:rPr>
        <w:t>itative processes</w:t>
      </w:r>
      <w:r>
        <w:rPr>
          <w:rFonts w:asciiTheme="minorHAnsi" w:eastAsiaTheme="minorHAnsi" w:hAnsiTheme="minorHAnsi" w:cstheme="minorBidi"/>
          <w:color w:val="1F497D" w:themeColor="text2"/>
          <w:sz w:val="22"/>
          <w:szCs w:val="22"/>
          <w:lang w:val="en-US"/>
        </w:rPr>
        <w:t>. This has, as you correctly stated, the advantage that one can ignore those parts and simply use the metabolic (i.e., species, reactions, etc) relations of the model.</w:t>
      </w:r>
    </w:p>
    <w:p w:rsidR="00F542DB" w:rsidRDefault="00F542DB" w:rsidP="00B63B78">
      <w:pPr>
        <w:pStyle w:val="HTMLVorformatiert"/>
        <w:jc w:val="both"/>
        <w:rPr>
          <w:color w:val="C0504D" w:themeColor="accent2"/>
          <w:lang w:val="en-US"/>
        </w:rPr>
      </w:pPr>
    </w:p>
    <w:p w:rsidR="0047567F" w:rsidRPr="00F542DB"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 xml:space="preserve">6) I'm concerned about the need to say a species is a quantitative or qualitative species.  It seems that a species may actually be involved in both types of interactions in a </w:t>
      </w:r>
      <w:proofErr w:type="spellStart"/>
      <w:r w:rsidRPr="00F542DB">
        <w:rPr>
          <w:color w:val="C0504D" w:themeColor="accent2"/>
          <w:lang w:val="en-US"/>
        </w:rPr>
        <w:t>BioPAX</w:t>
      </w:r>
      <w:proofErr w:type="spellEnd"/>
      <w:r w:rsidRPr="00F542DB">
        <w:rPr>
          <w:color w:val="C0504D" w:themeColor="accent2"/>
          <w:lang w:val="en-US"/>
        </w:rPr>
        <w:t xml:space="preserve"> model.  Wouldn't it make more sense to make everything be species and when a species is used in a transition, it is a qualitative relationship for that species.  One could then infer that a species is qualitative if it only appears in transitions, if this is actually important.  The only alternative I see is to </w:t>
      </w:r>
      <w:commentRangeStart w:id="4"/>
      <w:r w:rsidRPr="00F542DB">
        <w:rPr>
          <w:color w:val="C0504D" w:themeColor="accent2"/>
          <w:lang w:val="en-US"/>
        </w:rPr>
        <w:t xml:space="preserve">duplicate a species as a Species and </w:t>
      </w:r>
      <w:proofErr w:type="spellStart"/>
      <w:r w:rsidRPr="00F542DB">
        <w:rPr>
          <w:color w:val="C0504D" w:themeColor="accent2"/>
          <w:lang w:val="en-US"/>
        </w:rPr>
        <w:t>QualitatitiveSpecies</w:t>
      </w:r>
      <w:proofErr w:type="spellEnd"/>
      <w:r w:rsidRPr="00F542DB">
        <w:rPr>
          <w:color w:val="C0504D" w:themeColor="accent2"/>
          <w:lang w:val="en-US"/>
        </w:rPr>
        <w:t xml:space="preserve"> which is not elegant at all.</w:t>
      </w:r>
      <w:commentRangeEnd w:id="4"/>
      <w:r w:rsidR="001C2D1A">
        <w:rPr>
          <w:rStyle w:val="Kommentarzeichen"/>
          <w:rFonts w:asciiTheme="minorHAnsi" w:eastAsiaTheme="minorHAnsi" w:hAnsiTheme="minorHAnsi" w:cstheme="minorBidi"/>
          <w:lang w:eastAsia="en-US"/>
        </w:rPr>
        <w:commentReference w:id="4"/>
      </w:r>
    </w:p>
    <w:p w:rsidR="00F542DB" w:rsidRPr="00F542DB" w:rsidRDefault="00F542DB" w:rsidP="00B63B78">
      <w:pPr>
        <w:pStyle w:val="HTMLVorformatiert"/>
        <w:jc w:val="both"/>
        <w:rPr>
          <w:color w:val="C0504D" w:themeColor="accent2"/>
          <w:lang w:val="en-US"/>
        </w:rPr>
      </w:pPr>
    </w:p>
    <w:p w:rsidR="00611D2A" w:rsidRDefault="001C2D1A"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Unfortunately, the SBML core specification defines a species instance as a quantitative one which </w:t>
      </w:r>
      <w:r w:rsidR="00E91198">
        <w:rPr>
          <w:rFonts w:asciiTheme="minorHAnsi" w:eastAsiaTheme="minorHAnsi" w:hAnsiTheme="minorHAnsi" w:cstheme="minorBidi"/>
          <w:color w:val="1F497D" w:themeColor="text2"/>
          <w:sz w:val="22"/>
          <w:szCs w:val="22"/>
          <w:lang w:val="en-US"/>
        </w:rPr>
        <w:t xml:space="preserve">is not able to describe qualitative processes. Additionally, </w:t>
      </w:r>
    </w:p>
    <w:p w:rsidR="00611D2A" w:rsidRDefault="00611D2A" w:rsidP="00B63B78">
      <w:pPr>
        <w:pStyle w:val="HTMLVorformatiert"/>
        <w:jc w:val="both"/>
        <w:rPr>
          <w:rFonts w:asciiTheme="minorHAnsi" w:eastAsiaTheme="minorHAnsi" w:hAnsiTheme="minorHAnsi" w:cstheme="minorBidi"/>
          <w:color w:val="1F497D" w:themeColor="text2"/>
          <w:sz w:val="22"/>
          <w:szCs w:val="22"/>
          <w:lang w:val="en-US"/>
        </w:rPr>
      </w:pPr>
    </w:p>
    <w:p w:rsidR="00E91198" w:rsidRDefault="00E91198" w:rsidP="00B63B78">
      <w:pPr>
        <w:pStyle w:val="HTMLVorformatiert"/>
        <w:jc w:val="both"/>
        <w:rPr>
          <w:rFonts w:asciiTheme="minorHAnsi" w:eastAsiaTheme="minorHAnsi" w:hAnsiTheme="minorHAnsi" w:cstheme="minorBidi"/>
          <w:color w:val="1F497D" w:themeColor="text2"/>
          <w:sz w:val="22"/>
          <w:szCs w:val="22"/>
          <w:lang w:val="en-US"/>
        </w:rPr>
      </w:pPr>
      <w:proofErr w:type="gramStart"/>
      <w:r>
        <w:rPr>
          <w:rFonts w:asciiTheme="minorHAnsi" w:eastAsiaTheme="minorHAnsi" w:hAnsiTheme="minorHAnsi" w:cstheme="minorBidi"/>
          <w:color w:val="1F497D" w:themeColor="text2"/>
          <w:sz w:val="22"/>
          <w:szCs w:val="22"/>
          <w:lang w:val="en-US"/>
        </w:rPr>
        <w:t>the</w:t>
      </w:r>
      <w:proofErr w:type="gramEnd"/>
      <w:r>
        <w:rPr>
          <w:rFonts w:asciiTheme="minorHAnsi" w:eastAsiaTheme="minorHAnsi" w:hAnsiTheme="minorHAnsi" w:cstheme="minorBidi"/>
          <w:color w:val="1F497D" w:themeColor="text2"/>
          <w:sz w:val="22"/>
          <w:szCs w:val="22"/>
          <w:lang w:val="en-US"/>
        </w:rPr>
        <w:t xml:space="preserve"> species </w:t>
      </w:r>
      <w:r w:rsidR="00611D2A">
        <w:rPr>
          <w:rFonts w:asciiTheme="minorHAnsi" w:eastAsiaTheme="minorHAnsi" w:hAnsiTheme="minorHAnsi" w:cstheme="minorBidi"/>
          <w:color w:val="1F497D" w:themeColor="text2"/>
          <w:sz w:val="22"/>
          <w:szCs w:val="22"/>
          <w:lang w:val="en-US"/>
        </w:rPr>
        <w:t>object</w:t>
      </w:r>
      <w:r>
        <w:rPr>
          <w:rFonts w:asciiTheme="minorHAnsi" w:eastAsiaTheme="minorHAnsi" w:hAnsiTheme="minorHAnsi" w:cstheme="minorBidi"/>
          <w:color w:val="1F497D" w:themeColor="text2"/>
          <w:sz w:val="22"/>
          <w:szCs w:val="22"/>
          <w:lang w:val="en-US"/>
        </w:rPr>
        <w:t xml:space="preserve"> </w:t>
      </w:r>
      <w:r w:rsidR="00753850">
        <w:rPr>
          <w:rFonts w:asciiTheme="minorHAnsi" w:eastAsiaTheme="minorHAnsi" w:hAnsiTheme="minorHAnsi" w:cstheme="minorBidi"/>
          <w:color w:val="1F497D" w:themeColor="text2"/>
          <w:sz w:val="22"/>
          <w:szCs w:val="22"/>
          <w:lang w:val="en-US"/>
        </w:rPr>
        <w:t xml:space="preserve">in SBML defines </w:t>
      </w:r>
      <w:r w:rsidR="001C2D1A">
        <w:rPr>
          <w:rFonts w:asciiTheme="minorHAnsi" w:eastAsiaTheme="minorHAnsi" w:hAnsiTheme="minorHAnsi" w:cstheme="minorBidi"/>
          <w:color w:val="1F497D" w:themeColor="text2"/>
          <w:sz w:val="22"/>
          <w:szCs w:val="22"/>
          <w:lang w:val="en-US"/>
        </w:rPr>
        <w:t xml:space="preserve">quantitative </w:t>
      </w:r>
      <w:r w:rsidR="00753850">
        <w:rPr>
          <w:rFonts w:asciiTheme="minorHAnsi" w:eastAsiaTheme="minorHAnsi" w:hAnsiTheme="minorHAnsi" w:cstheme="minorBidi"/>
          <w:color w:val="1F497D" w:themeColor="text2"/>
          <w:sz w:val="22"/>
          <w:szCs w:val="22"/>
          <w:lang w:val="en-US"/>
        </w:rPr>
        <w:t>attributes</w:t>
      </w:r>
      <w:r w:rsidR="001C2D1A">
        <w:rPr>
          <w:rFonts w:asciiTheme="minorHAnsi" w:eastAsiaTheme="minorHAnsi" w:hAnsiTheme="minorHAnsi" w:cstheme="minorBidi"/>
          <w:color w:val="1F497D" w:themeColor="text2"/>
          <w:sz w:val="22"/>
          <w:szCs w:val="22"/>
          <w:lang w:val="en-US"/>
        </w:rPr>
        <w:t xml:space="preserve"> like </w:t>
      </w:r>
      <w:proofErr w:type="spellStart"/>
      <w:r w:rsidR="001C2D1A">
        <w:rPr>
          <w:rFonts w:asciiTheme="minorHAnsi" w:eastAsiaTheme="minorHAnsi" w:hAnsiTheme="minorHAnsi" w:cstheme="minorBidi"/>
          <w:color w:val="1F497D" w:themeColor="text2"/>
          <w:sz w:val="22"/>
          <w:szCs w:val="22"/>
          <w:lang w:val="en-US"/>
        </w:rPr>
        <w:t>initialConcentration</w:t>
      </w:r>
      <w:proofErr w:type="spellEnd"/>
      <w:r w:rsidR="001C2D1A">
        <w:rPr>
          <w:rFonts w:asciiTheme="minorHAnsi" w:eastAsiaTheme="minorHAnsi" w:hAnsiTheme="minorHAnsi" w:cstheme="minorBidi"/>
          <w:color w:val="1F497D" w:themeColor="text2"/>
          <w:sz w:val="22"/>
          <w:szCs w:val="22"/>
          <w:lang w:val="en-US"/>
        </w:rPr>
        <w:t xml:space="preserve"> or </w:t>
      </w:r>
      <w:proofErr w:type="spellStart"/>
      <w:r w:rsidR="001C2D1A">
        <w:rPr>
          <w:rFonts w:asciiTheme="minorHAnsi" w:eastAsiaTheme="minorHAnsi" w:hAnsiTheme="minorHAnsi" w:cstheme="minorBidi"/>
          <w:color w:val="1F497D" w:themeColor="text2"/>
          <w:sz w:val="22"/>
          <w:szCs w:val="22"/>
          <w:lang w:val="en-US"/>
        </w:rPr>
        <w:t>initialAmount</w:t>
      </w:r>
      <w:proofErr w:type="spellEnd"/>
      <w:r>
        <w:rPr>
          <w:rFonts w:asciiTheme="minorHAnsi" w:eastAsiaTheme="minorHAnsi" w:hAnsiTheme="minorHAnsi" w:cstheme="minorBidi"/>
          <w:color w:val="1F497D" w:themeColor="text2"/>
          <w:sz w:val="22"/>
          <w:szCs w:val="22"/>
          <w:lang w:val="en-US"/>
        </w:rPr>
        <w:t xml:space="preserve"> which must be set in SBML core but cannot be set while describing qualitative processes</w:t>
      </w:r>
      <w:r w:rsidR="00753850">
        <w:rPr>
          <w:rFonts w:asciiTheme="minorHAnsi" w:eastAsiaTheme="minorHAnsi" w:hAnsiTheme="minorHAnsi" w:cstheme="minorBidi"/>
          <w:color w:val="1F497D" w:themeColor="text2"/>
          <w:sz w:val="22"/>
          <w:szCs w:val="22"/>
          <w:lang w:val="en-US"/>
        </w:rPr>
        <w:t>, at the same time there is no attribute for its (Boolean) state</w:t>
      </w:r>
      <w:r>
        <w:rPr>
          <w:rFonts w:asciiTheme="minorHAnsi" w:eastAsiaTheme="minorHAnsi" w:hAnsiTheme="minorHAnsi" w:cstheme="minorBidi"/>
          <w:color w:val="1F497D" w:themeColor="text2"/>
          <w:sz w:val="22"/>
          <w:szCs w:val="22"/>
          <w:lang w:val="en-US"/>
        </w:rPr>
        <w:t xml:space="preserve">. </w:t>
      </w:r>
    </w:p>
    <w:p w:rsidR="001C2D1A" w:rsidRDefault="00E91198"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 xml:space="preserve">Due to this reason, the Qualitative models extension introduces a </w:t>
      </w:r>
      <w:proofErr w:type="spellStart"/>
      <w:r>
        <w:rPr>
          <w:rFonts w:asciiTheme="minorHAnsi" w:eastAsiaTheme="minorHAnsi" w:hAnsiTheme="minorHAnsi" w:cstheme="minorBidi"/>
          <w:color w:val="1F497D" w:themeColor="text2"/>
          <w:sz w:val="22"/>
          <w:szCs w:val="22"/>
          <w:lang w:val="en-US"/>
        </w:rPr>
        <w:t>qualitativeSpecies</w:t>
      </w:r>
      <w:proofErr w:type="spellEnd"/>
      <w:r>
        <w:rPr>
          <w:rFonts w:asciiTheme="minorHAnsi" w:eastAsiaTheme="minorHAnsi" w:hAnsiTheme="minorHAnsi" w:cstheme="minorBidi"/>
          <w:color w:val="1F497D" w:themeColor="text2"/>
          <w:sz w:val="22"/>
          <w:szCs w:val="22"/>
          <w:lang w:val="en-US"/>
        </w:rPr>
        <w:t xml:space="preserve">, which is independent from the SBML core species and is able to model qualitative behavior. </w:t>
      </w:r>
      <w:r w:rsidR="000D50BB">
        <w:rPr>
          <w:rFonts w:asciiTheme="minorHAnsi" w:eastAsiaTheme="minorHAnsi" w:hAnsiTheme="minorHAnsi" w:cstheme="minorBidi"/>
          <w:color w:val="1F497D" w:themeColor="text2"/>
          <w:sz w:val="22"/>
          <w:szCs w:val="22"/>
          <w:lang w:val="en-US"/>
        </w:rPr>
        <w:t>Please note that this was the decision of the authors</w:t>
      </w:r>
      <w:r w:rsidR="00753850">
        <w:rPr>
          <w:rFonts w:asciiTheme="minorHAnsi" w:eastAsiaTheme="minorHAnsi" w:hAnsiTheme="minorHAnsi" w:cstheme="minorBidi"/>
          <w:color w:val="1F497D" w:themeColor="text2"/>
          <w:sz w:val="22"/>
          <w:szCs w:val="22"/>
          <w:lang w:val="en-US"/>
        </w:rPr>
        <w:t xml:space="preserve"> of the </w:t>
      </w:r>
      <w:proofErr w:type="spellStart"/>
      <w:r w:rsidR="00753850">
        <w:rPr>
          <w:rFonts w:asciiTheme="minorHAnsi" w:eastAsiaTheme="minorHAnsi" w:hAnsiTheme="minorHAnsi" w:cstheme="minorBidi"/>
          <w:color w:val="1F497D" w:themeColor="text2"/>
          <w:sz w:val="22"/>
          <w:szCs w:val="22"/>
          <w:lang w:val="en-US"/>
        </w:rPr>
        <w:t>qual</w:t>
      </w:r>
      <w:proofErr w:type="spellEnd"/>
      <w:r w:rsidR="00753850">
        <w:rPr>
          <w:rFonts w:asciiTheme="minorHAnsi" w:eastAsiaTheme="minorHAnsi" w:hAnsiTheme="minorHAnsi" w:cstheme="minorBidi"/>
          <w:color w:val="1F497D" w:themeColor="text2"/>
          <w:sz w:val="22"/>
          <w:szCs w:val="22"/>
          <w:lang w:val="en-US"/>
        </w:rPr>
        <w:t xml:space="preserve"> package after a long e-mail debate</w:t>
      </w:r>
      <w:r w:rsidR="000D50BB">
        <w:rPr>
          <w:rFonts w:asciiTheme="minorHAnsi" w:eastAsiaTheme="minorHAnsi" w:hAnsiTheme="minorHAnsi" w:cstheme="minorBidi"/>
          <w:color w:val="1F497D" w:themeColor="text2"/>
          <w:sz w:val="22"/>
          <w:szCs w:val="22"/>
          <w:lang w:val="en-US"/>
        </w:rPr>
        <w:t xml:space="preserve"> and we must stick to the specification.</w:t>
      </w:r>
    </w:p>
    <w:p w:rsidR="00E91198" w:rsidRDefault="00753850" w:rsidP="00B63B78">
      <w:pPr>
        <w:pStyle w:val="HTMLVorformatiert"/>
        <w:jc w:val="both"/>
        <w:rPr>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You</w:t>
      </w:r>
      <w:r w:rsidR="00E91198">
        <w:rPr>
          <w:rFonts w:asciiTheme="minorHAnsi" w:eastAsiaTheme="minorHAnsi" w:hAnsiTheme="minorHAnsi" w:cstheme="minorBidi"/>
          <w:color w:val="1F497D" w:themeColor="text2"/>
          <w:sz w:val="22"/>
          <w:szCs w:val="22"/>
          <w:lang w:val="en-US"/>
        </w:rPr>
        <w:t xml:space="preserve"> are right that we need for each </w:t>
      </w:r>
      <w:proofErr w:type="spellStart"/>
      <w:r w:rsidR="00E91198">
        <w:rPr>
          <w:rFonts w:asciiTheme="minorHAnsi" w:eastAsiaTheme="minorHAnsi" w:hAnsiTheme="minorHAnsi" w:cstheme="minorBidi"/>
          <w:color w:val="1F497D" w:themeColor="text2"/>
          <w:sz w:val="22"/>
          <w:szCs w:val="22"/>
          <w:lang w:val="en-US"/>
        </w:rPr>
        <w:t>BioPAX</w:t>
      </w:r>
      <w:proofErr w:type="spellEnd"/>
      <w:r w:rsidR="00E91198">
        <w:rPr>
          <w:rFonts w:asciiTheme="minorHAnsi" w:eastAsiaTheme="minorHAnsi" w:hAnsiTheme="minorHAnsi" w:cstheme="minorBidi"/>
          <w:color w:val="1F497D" w:themeColor="text2"/>
          <w:sz w:val="22"/>
          <w:szCs w:val="22"/>
          <w:lang w:val="en-US"/>
        </w:rPr>
        <w:t xml:space="preserve"> instance a SBML core species to model the quantitative processes and a SBML </w:t>
      </w:r>
      <w:proofErr w:type="spellStart"/>
      <w:r w:rsidR="00E91198">
        <w:rPr>
          <w:rFonts w:asciiTheme="minorHAnsi" w:eastAsiaTheme="minorHAnsi" w:hAnsiTheme="minorHAnsi" w:cstheme="minorBidi"/>
          <w:color w:val="1F497D" w:themeColor="text2"/>
          <w:sz w:val="22"/>
          <w:szCs w:val="22"/>
          <w:lang w:val="en-US"/>
        </w:rPr>
        <w:t>QualitativeSpecies</w:t>
      </w:r>
      <w:proofErr w:type="spellEnd"/>
      <w:r w:rsidR="00E91198">
        <w:rPr>
          <w:rFonts w:asciiTheme="minorHAnsi" w:eastAsiaTheme="minorHAnsi" w:hAnsiTheme="minorHAnsi" w:cstheme="minorBidi"/>
          <w:color w:val="1F497D" w:themeColor="text2"/>
          <w:sz w:val="22"/>
          <w:szCs w:val="22"/>
          <w:lang w:val="en-US"/>
        </w:rPr>
        <w:t xml:space="preserve"> to model the qualitative processes.</w:t>
      </w:r>
    </w:p>
    <w:p w:rsidR="00E000D9" w:rsidRPr="00E000D9" w:rsidRDefault="00614D3A" w:rsidP="00B63B78">
      <w:pPr>
        <w:pStyle w:val="HTMLVorformatiert"/>
        <w:jc w:val="both"/>
        <w:rPr>
          <w:rFonts w:asciiTheme="minorHAnsi" w:eastAsiaTheme="minorHAnsi" w:hAnsiTheme="minorHAnsi" w:cstheme="minorBidi"/>
          <w:color w:val="1F497D" w:themeColor="text2"/>
          <w:sz w:val="22"/>
          <w:szCs w:val="22"/>
          <w:lang w:val="en-US"/>
        </w:rPr>
      </w:pPr>
      <w:r w:rsidRPr="00E000D9">
        <w:rPr>
          <w:rFonts w:asciiTheme="minorHAnsi" w:eastAsiaTheme="minorHAnsi" w:hAnsiTheme="minorHAnsi" w:cstheme="minorBidi"/>
          <w:color w:val="1F497D" w:themeColor="text2"/>
          <w:sz w:val="22"/>
          <w:szCs w:val="22"/>
          <w:lang w:val="en-US"/>
        </w:rPr>
        <w:t xml:space="preserve"> </w:t>
      </w:r>
    </w:p>
    <w:p w:rsidR="0047567F" w:rsidRDefault="0047567F" w:rsidP="00B63B78">
      <w:pPr>
        <w:pStyle w:val="HTMLVorformatiert"/>
        <w:jc w:val="both"/>
        <w:rPr>
          <w:color w:val="C0504D" w:themeColor="accent2"/>
          <w:lang w:val="en-US"/>
        </w:rPr>
      </w:pPr>
    </w:p>
    <w:p w:rsidR="00F542DB" w:rsidRPr="00F542DB" w:rsidRDefault="00F542DB" w:rsidP="00B63B78">
      <w:pPr>
        <w:pStyle w:val="HTMLVorformatiert"/>
        <w:jc w:val="both"/>
        <w:rPr>
          <w:color w:val="C0504D" w:themeColor="accent2"/>
          <w:lang w:val="en-US"/>
        </w:rPr>
      </w:pPr>
      <w:r w:rsidRPr="00F542DB">
        <w:rPr>
          <w:color w:val="C0504D" w:themeColor="accent2"/>
          <w:lang w:val="en-US"/>
        </w:rPr>
        <w:t>7) Pg 2, Col 2, next to last paragraph, "</w:t>
      </w:r>
      <w:proofErr w:type="spellStart"/>
      <w:r w:rsidRPr="00F542DB">
        <w:rPr>
          <w:color w:val="C0504D" w:themeColor="accent2"/>
          <w:lang w:val="en-US"/>
        </w:rPr>
        <w:t>can not</w:t>
      </w:r>
      <w:proofErr w:type="spellEnd"/>
      <w:r w:rsidRPr="00F542DB">
        <w:rPr>
          <w:color w:val="C0504D" w:themeColor="accent2"/>
          <w:lang w:val="en-US"/>
        </w:rPr>
        <w:t>" -&gt; "cannot" and several other places as well.</w:t>
      </w:r>
    </w:p>
    <w:p w:rsidR="00F542DB" w:rsidRDefault="00F542DB" w:rsidP="00B63B78">
      <w:pPr>
        <w:pStyle w:val="HTMLVorformatiert"/>
        <w:jc w:val="both"/>
        <w:rPr>
          <w:color w:val="C0504D" w:themeColor="accent2"/>
          <w:lang w:val="en-US"/>
        </w:rPr>
      </w:pPr>
    </w:p>
    <w:p w:rsidR="0047567F" w:rsidRDefault="00084B55" w:rsidP="00B63B78">
      <w:pPr>
        <w:pStyle w:val="HTMLVorformatiert"/>
        <w:jc w:val="both"/>
        <w:rPr>
          <w:ins w:id="5" w:author="buechel" w:date="2012-07-26T13:24:00Z"/>
          <w:rFonts w:asciiTheme="minorHAnsi" w:eastAsiaTheme="minorHAnsi" w:hAnsiTheme="minorHAnsi" w:cstheme="minorBidi"/>
          <w:color w:val="1F497D" w:themeColor="text2"/>
          <w:sz w:val="22"/>
          <w:szCs w:val="22"/>
          <w:lang w:val="en-US"/>
        </w:rPr>
      </w:pPr>
      <w:r>
        <w:rPr>
          <w:rFonts w:asciiTheme="minorHAnsi" w:eastAsiaTheme="minorHAnsi" w:hAnsiTheme="minorHAnsi" w:cstheme="minorBidi"/>
          <w:color w:val="1F497D" w:themeColor="text2"/>
          <w:sz w:val="22"/>
          <w:szCs w:val="22"/>
          <w:lang w:val="en-US"/>
        </w:rPr>
        <w:t>Thanks, we f</w:t>
      </w:r>
      <w:r w:rsidR="00AE68FD">
        <w:rPr>
          <w:rFonts w:asciiTheme="minorHAnsi" w:eastAsiaTheme="minorHAnsi" w:hAnsiTheme="minorHAnsi" w:cstheme="minorBidi"/>
          <w:color w:val="1F497D" w:themeColor="text2"/>
          <w:sz w:val="22"/>
          <w:szCs w:val="22"/>
          <w:lang w:val="en-US"/>
        </w:rPr>
        <w:t>ixed</w:t>
      </w:r>
      <w:r>
        <w:rPr>
          <w:rFonts w:asciiTheme="minorHAnsi" w:eastAsiaTheme="minorHAnsi" w:hAnsiTheme="minorHAnsi" w:cstheme="minorBidi"/>
          <w:color w:val="1F497D" w:themeColor="text2"/>
          <w:sz w:val="22"/>
          <w:szCs w:val="22"/>
          <w:lang w:val="en-US"/>
        </w:rPr>
        <w:t xml:space="preserve"> it</w:t>
      </w:r>
      <w:r w:rsidR="00AE68FD">
        <w:rPr>
          <w:rFonts w:asciiTheme="minorHAnsi" w:eastAsiaTheme="minorHAnsi" w:hAnsiTheme="minorHAnsi" w:cstheme="minorBidi"/>
          <w:color w:val="1F497D" w:themeColor="text2"/>
          <w:sz w:val="22"/>
          <w:szCs w:val="22"/>
          <w:lang w:val="en-US"/>
        </w:rPr>
        <w:t>.</w:t>
      </w:r>
    </w:p>
    <w:p w:rsidR="00F542DB" w:rsidRPr="00AE68FD" w:rsidRDefault="00F542DB" w:rsidP="00B63B78">
      <w:pPr>
        <w:pStyle w:val="HTMLVorformatiert"/>
        <w:jc w:val="both"/>
        <w:rPr>
          <w:color w:val="C0504D" w:themeColor="accent2"/>
          <w:lang w:val="en-US"/>
        </w:rPr>
      </w:pPr>
      <w:r w:rsidRPr="00AE68FD">
        <w:rPr>
          <w:color w:val="C0504D" w:themeColor="accent2"/>
          <w:lang w:val="en-US"/>
        </w:rPr>
        <w:lastRenderedPageBreak/>
        <w:t>8) Please make figure 2 larger.</w:t>
      </w:r>
    </w:p>
    <w:p w:rsidR="00C1441F" w:rsidRDefault="00C1441F" w:rsidP="00B6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1F497D" w:themeColor="text2"/>
          <w:lang w:val="en-US"/>
        </w:rPr>
      </w:pPr>
    </w:p>
    <w:p w:rsidR="004D4E85" w:rsidRDefault="005D4424" w:rsidP="00B63B78">
      <w:pPr>
        <w:pStyle w:val="HTMLVorformatiert"/>
        <w:jc w:val="both"/>
        <w:rPr>
          <w:lang w:val="en-US"/>
        </w:rPr>
      </w:pPr>
      <w:r>
        <w:rPr>
          <w:rFonts w:asciiTheme="minorHAnsi" w:eastAsiaTheme="minorHAnsi" w:hAnsiTheme="minorHAnsi" w:cstheme="minorBidi"/>
          <w:color w:val="1F497D" w:themeColor="text2"/>
          <w:sz w:val="22"/>
          <w:szCs w:val="22"/>
          <w:lang w:val="en-US"/>
        </w:rPr>
        <w:t xml:space="preserve">Thank you for </w:t>
      </w:r>
      <w:r w:rsidR="00084B55">
        <w:rPr>
          <w:rFonts w:asciiTheme="minorHAnsi" w:eastAsiaTheme="minorHAnsi" w:hAnsiTheme="minorHAnsi" w:cstheme="minorBidi"/>
          <w:color w:val="1F497D" w:themeColor="text2"/>
          <w:sz w:val="22"/>
          <w:szCs w:val="22"/>
          <w:lang w:val="en-US"/>
        </w:rPr>
        <w:t>pointing that out. We improved the picture and made it larger.</w:t>
      </w:r>
      <w:r w:rsidR="00524FE9">
        <w:rPr>
          <w:rFonts w:asciiTheme="minorHAnsi" w:eastAsiaTheme="minorHAnsi" w:hAnsiTheme="minorHAnsi" w:cstheme="minorBidi"/>
          <w:color w:val="1F497D" w:themeColor="text2"/>
          <w:sz w:val="22"/>
          <w:szCs w:val="22"/>
          <w:lang w:val="en-US"/>
        </w:rPr>
        <w:t xml:space="preserve"> However, due to substantial changes to improve the readability of the manuscript, we moved this figure now to the supplement.</w:t>
      </w:r>
    </w:p>
    <w:sectPr w:rsidR="004D4E85" w:rsidSect="003C0C48">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buechel" w:date="2012-07-26T11:45:00Z" w:initials="b">
    <w:p w:rsidR="001C2D1A" w:rsidRDefault="001C2D1A">
      <w:pPr>
        <w:pStyle w:val="Kommentartext"/>
      </w:pPr>
      <w:r>
        <w:rPr>
          <w:rStyle w:val="Kommentarzeichen"/>
        </w:rPr>
        <w:annotationRef/>
      </w:r>
      <w:r>
        <w:t xml:space="preserve">Das sollte ich im </w:t>
      </w:r>
      <w:proofErr w:type="spellStart"/>
      <w:r>
        <w:t>paper</w:t>
      </w:r>
      <w:proofErr w:type="spellEnd"/>
      <w:r>
        <w:t xml:space="preserve"> nochmals herausstellen, am besten in der Diskussion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363D62"/>
    <w:multiLevelType w:val="hybridMultilevel"/>
    <w:tmpl w:val="36048312"/>
    <w:lvl w:ilvl="0" w:tplc="1E0AD5A2">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5"/>
  </w:num>
  <w:num w:numId="6">
    <w:abstractNumId w:val="9"/>
  </w:num>
  <w:num w:numId="7">
    <w:abstractNumId w:val="3"/>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proofState w:spelling="clean" w:grammar="clean"/>
  <w:defaultTabStop w:val="708"/>
  <w:hyphenationZone w:val="425"/>
  <w:characterSpacingControl w:val="doNotCompress"/>
  <w:compat/>
  <w:rsids>
    <w:rsidRoot w:val="000A6779"/>
    <w:rsid w:val="00032FAE"/>
    <w:rsid w:val="00041A07"/>
    <w:rsid w:val="00066133"/>
    <w:rsid w:val="00084B55"/>
    <w:rsid w:val="000A6779"/>
    <w:rsid w:val="000B5CEB"/>
    <w:rsid w:val="000D50BB"/>
    <w:rsid w:val="001019AB"/>
    <w:rsid w:val="001113F2"/>
    <w:rsid w:val="001564AC"/>
    <w:rsid w:val="001C2D1A"/>
    <w:rsid w:val="001F06F9"/>
    <w:rsid w:val="001F5625"/>
    <w:rsid w:val="002177CF"/>
    <w:rsid w:val="00244E28"/>
    <w:rsid w:val="00264DB5"/>
    <w:rsid w:val="002805CE"/>
    <w:rsid w:val="002A2328"/>
    <w:rsid w:val="002C03A9"/>
    <w:rsid w:val="0030136D"/>
    <w:rsid w:val="00314F16"/>
    <w:rsid w:val="00315C7D"/>
    <w:rsid w:val="00343964"/>
    <w:rsid w:val="00360B40"/>
    <w:rsid w:val="0036338E"/>
    <w:rsid w:val="003903C4"/>
    <w:rsid w:val="003A623A"/>
    <w:rsid w:val="003C0C48"/>
    <w:rsid w:val="003C194C"/>
    <w:rsid w:val="003C4960"/>
    <w:rsid w:val="003C6DDA"/>
    <w:rsid w:val="003E0D7E"/>
    <w:rsid w:val="00413E12"/>
    <w:rsid w:val="00455058"/>
    <w:rsid w:val="0047567F"/>
    <w:rsid w:val="00485027"/>
    <w:rsid w:val="004A12F1"/>
    <w:rsid w:val="004D4E85"/>
    <w:rsid w:val="004E34B3"/>
    <w:rsid w:val="00524FE9"/>
    <w:rsid w:val="00527487"/>
    <w:rsid w:val="00553042"/>
    <w:rsid w:val="005608C1"/>
    <w:rsid w:val="005A6614"/>
    <w:rsid w:val="005B4AEC"/>
    <w:rsid w:val="005D1AD0"/>
    <w:rsid w:val="005D279D"/>
    <w:rsid w:val="005D4424"/>
    <w:rsid w:val="005F1A29"/>
    <w:rsid w:val="00611D2A"/>
    <w:rsid w:val="00614D3A"/>
    <w:rsid w:val="006270B0"/>
    <w:rsid w:val="00631573"/>
    <w:rsid w:val="00651C88"/>
    <w:rsid w:val="0067467A"/>
    <w:rsid w:val="00684C87"/>
    <w:rsid w:val="006A0084"/>
    <w:rsid w:val="006D29B2"/>
    <w:rsid w:val="006F28A9"/>
    <w:rsid w:val="0070486A"/>
    <w:rsid w:val="007124F9"/>
    <w:rsid w:val="00734D4D"/>
    <w:rsid w:val="00736D6E"/>
    <w:rsid w:val="0075345E"/>
    <w:rsid w:val="00753850"/>
    <w:rsid w:val="0079110B"/>
    <w:rsid w:val="007C6E26"/>
    <w:rsid w:val="007D61F1"/>
    <w:rsid w:val="00846780"/>
    <w:rsid w:val="0086551A"/>
    <w:rsid w:val="0088021B"/>
    <w:rsid w:val="00891996"/>
    <w:rsid w:val="008A61FE"/>
    <w:rsid w:val="008B4F34"/>
    <w:rsid w:val="008D706E"/>
    <w:rsid w:val="00904605"/>
    <w:rsid w:val="00906FB0"/>
    <w:rsid w:val="00915D26"/>
    <w:rsid w:val="00941ED9"/>
    <w:rsid w:val="0094359B"/>
    <w:rsid w:val="009541B2"/>
    <w:rsid w:val="00971ACA"/>
    <w:rsid w:val="00987CF9"/>
    <w:rsid w:val="009917A4"/>
    <w:rsid w:val="009B20A8"/>
    <w:rsid w:val="009E3392"/>
    <w:rsid w:val="009E6E63"/>
    <w:rsid w:val="00A11846"/>
    <w:rsid w:val="00A87FCC"/>
    <w:rsid w:val="00A91875"/>
    <w:rsid w:val="00A92DA6"/>
    <w:rsid w:val="00AC02B8"/>
    <w:rsid w:val="00AC08B0"/>
    <w:rsid w:val="00AE68FD"/>
    <w:rsid w:val="00AF7DDF"/>
    <w:rsid w:val="00B119A7"/>
    <w:rsid w:val="00B16F42"/>
    <w:rsid w:val="00B355F6"/>
    <w:rsid w:val="00B63B78"/>
    <w:rsid w:val="00B66909"/>
    <w:rsid w:val="00B8362F"/>
    <w:rsid w:val="00BB070B"/>
    <w:rsid w:val="00BB3892"/>
    <w:rsid w:val="00BB456E"/>
    <w:rsid w:val="00BB7686"/>
    <w:rsid w:val="00BC5576"/>
    <w:rsid w:val="00C02B00"/>
    <w:rsid w:val="00C117C9"/>
    <w:rsid w:val="00C1441F"/>
    <w:rsid w:val="00C65376"/>
    <w:rsid w:val="00CD43F5"/>
    <w:rsid w:val="00D06416"/>
    <w:rsid w:val="00D45D2B"/>
    <w:rsid w:val="00D540AE"/>
    <w:rsid w:val="00D60855"/>
    <w:rsid w:val="00D8476B"/>
    <w:rsid w:val="00D856D6"/>
    <w:rsid w:val="00DD4F56"/>
    <w:rsid w:val="00DF2D62"/>
    <w:rsid w:val="00E000D9"/>
    <w:rsid w:val="00E06DC4"/>
    <w:rsid w:val="00E10599"/>
    <w:rsid w:val="00E13E38"/>
    <w:rsid w:val="00E91198"/>
    <w:rsid w:val="00E968C7"/>
    <w:rsid w:val="00F0641A"/>
    <w:rsid w:val="00F160B8"/>
    <w:rsid w:val="00F542DB"/>
    <w:rsid w:val="00F60775"/>
    <w:rsid w:val="00FC61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character" w:styleId="Kommentarzeichen">
    <w:name w:val="annotation reference"/>
    <w:basedOn w:val="Absatz-Standardschriftart"/>
    <w:uiPriority w:val="99"/>
    <w:semiHidden/>
    <w:unhideWhenUsed/>
    <w:rsid w:val="00F542DB"/>
    <w:rPr>
      <w:sz w:val="16"/>
      <w:szCs w:val="16"/>
    </w:rPr>
  </w:style>
  <w:style w:type="paragraph" w:styleId="Kommentartext">
    <w:name w:val="annotation text"/>
    <w:basedOn w:val="Standard"/>
    <w:link w:val="KommentartextZchn"/>
    <w:uiPriority w:val="99"/>
    <w:semiHidden/>
    <w:unhideWhenUsed/>
    <w:rsid w:val="00F542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42DB"/>
    <w:rPr>
      <w:sz w:val="20"/>
      <w:szCs w:val="20"/>
    </w:rPr>
  </w:style>
  <w:style w:type="paragraph" w:styleId="Kommentarthema">
    <w:name w:val="annotation subject"/>
    <w:basedOn w:val="Kommentartext"/>
    <w:next w:val="Kommentartext"/>
    <w:link w:val="KommentarthemaZchn"/>
    <w:uiPriority w:val="99"/>
    <w:semiHidden/>
    <w:unhideWhenUsed/>
    <w:rsid w:val="00F542DB"/>
    <w:rPr>
      <w:b/>
      <w:bCs/>
    </w:rPr>
  </w:style>
  <w:style w:type="character" w:customStyle="1" w:styleId="KommentarthemaZchn">
    <w:name w:val="Kommentarthema Zchn"/>
    <w:basedOn w:val="KommentartextZchn"/>
    <w:link w:val="Kommentarthema"/>
    <w:uiPriority w:val="99"/>
    <w:semiHidden/>
    <w:rsid w:val="00F542DB"/>
    <w:rPr>
      <w:b/>
      <w:bCs/>
    </w:rPr>
  </w:style>
  <w:style w:type="paragraph" w:styleId="Sprechblasentext">
    <w:name w:val="Balloon Text"/>
    <w:basedOn w:val="Standard"/>
    <w:link w:val="SprechblasentextZchn"/>
    <w:uiPriority w:val="99"/>
    <w:semiHidden/>
    <w:unhideWhenUsed/>
    <w:rsid w:val="00F542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2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202769">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99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ml.org/SBML_Software_Guide/SBML_Software_Summary" TargetMode="External"/><Relationship Id="rId3" Type="http://schemas.openxmlformats.org/officeDocument/2006/relationships/styles" Target="styles.xml"/><Relationship Id="rId7" Type="http://schemas.openxmlformats.org/officeDocument/2006/relationships/hyperlink" Target="http://www.ncbi.nlm.nih.gov/pubmed/162343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pubmed/1963897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87DB7-CEBA-43C3-90CE-5A1D1A2D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1800</Words>
  <Characters>10171</Characters>
  <Application>Microsoft Office Word</Application>
  <DocSecurity>0</DocSecurity>
  <Lines>175</Lines>
  <Paragraphs>46</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buechel</cp:lastModifiedBy>
  <cp:revision>25</cp:revision>
  <cp:lastPrinted>2011-05-17T13:48:00Z</cp:lastPrinted>
  <dcterms:created xsi:type="dcterms:W3CDTF">2012-07-24T09:52:00Z</dcterms:created>
  <dcterms:modified xsi:type="dcterms:W3CDTF">2012-07-27T14:12:00Z</dcterms:modified>
</cp:coreProperties>
</file>